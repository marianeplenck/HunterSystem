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95B5E" w14:textId="77777777" w:rsidR="00F007AB" w:rsidRPr="00BF2AFB" w:rsidRDefault="008427F2">
      <w:pPr>
        <w:pStyle w:val="CorpoA"/>
        <w:spacing w:before="240"/>
        <w:ind w:firstLine="397"/>
        <w:jc w:val="center"/>
        <w:rPr>
          <w:rFonts w:ascii="Times New Roman" w:hAnsi="Times New Roman" w:cs="Times New Roman"/>
          <w:b/>
          <w:bCs/>
          <w:sz w:val="32"/>
          <w:szCs w:val="32"/>
          <w:lang w:val="pt-PT"/>
        </w:rPr>
      </w:pPr>
      <w:r w:rsidRPr="00BF2AFB">
        <w:rPr>
          <w:rFonts w:ascii="Times New Roman" w:hAnsi="Times New Roman" w:cs="Times New Roman"/>
          <w:b/>
          <w:bCs/>
          <w:sz w:val="32"/>
          <w:szCs w:val="32"/>
          <w:lang w:val="pt-PT"/>
        </w:rPr>
        <w:t>Hunter System Pro</w:t>
      </w:r>
    </w:p>
    <w:p w14:paraId="3D62E3A4" w14:textId="7A82EFBE" w:rsidR="00F007AB" w:rsidRPr="00BF2AFB" w:rsidRDefault="00637A03">
      <w:pPr>
        <w:pStyle w:val="CorpoA"/>
        <w:spacing w:before="240"/>
        <w:jc w:val="center"/>
        <w:rPr>
          <w:rFonts w:ascii="Times New Roman" w:hAnsi="Times New Roman" w:cs="Times New Roman"/>
          <w:b/>
          <w:bCs/>
          <w:lang w:val="pt-PT"/>
        </w:rPr>
      </w:pPr>
      <w:r w:rsidRPr="00BF2AFB">
        <w:rPr>
          <w:rFonts w:ascii="Times New Roman" w:hAnsi="Times New Roman" w:cs="Times New Roman"/>
          <w:b/>
          <w:bCs/>
          <w:lang w:val="pt-PT"/>
        </w:rPr>
        <w:t xml:space="preserve">Adriano Ferrari, </w:t>
      </w:r>
      <w:r w:rsidR="008427F2" w:rsidRPr="00BF2AFB">
        <w:rPr>
          <w:rFonts w:ascii="Times New Roman" w:hAnsi="Times New Roman" w:cs="Times New Roman"/>
          <w:b/>
          <w:bCs/>
          <w:lang w:val="pt-PT"/>
        </w:rPr>
        <w:t xml:space="preserve">Bruna Coki </w:t>
      </w:r>
      <w:r w:rsidRPr="00BF2AFB">
        <w:rPr>
          <w:rFonts w:ascii="Times New Roman" w:hAnsi="Times New Roman" w:cs="Times New Roman"/>
          <w:b/>
          <w:bCs/>
          <w:lang w:val="pt-PT"/>
        </w:rPr>
        <w:t>de Oliveira</w:t>
      </w:r>
      <w:r w:rsidR="007C5874">
        <w:rPr>
          <w:rFonts w:ascii="Times New Roman" w:hAnsi="Times New Roman" w:cs="Times New Roman"/>
          <w:b/>
          <w:bCs/>
          <w:lang w:val="pt-PT"/>
        </w:rPr>
        <w:t>, Luccas Robert Godinho dos Santos</w:t>
      </w:r>
      <w:r w:rsidRPr="00BF2AFB">
        <w:rPr>
          <w:rFonts w:ascii="Times New Roman" w:hAnsi="Times New Roman" w:cs="Times New Roman"/>
          <w:b/>
          <w:bCs/>
          <w:lang w:val="pt-PT"/>
        </w:rPr>
        <w:t xml:space="preserve"> , Mariane Plenckauskas Gonçalves Cordeiro, Yago Paneque Marques</w:t>
      </w:r>
    </w:p>
    <w:p w14:paraId="15C3D0CA" w14:textId="77777777" w:rsidR="00637A03" w:rsidRPr="00BF2AFB" w:rsidRDefault="008427F2" w:rsidP="00B97C0E">
      <w:pPr>
        <w:pStyle w:val="CorpoA"/>
        <w:spacing w:before="240"/>
        <w:jc w:val="center"/>
        <w:rPr>
          <w:rFonts w:ascii="Times New Roman" w:hAnsi="Times New Roman" w:cs="Times New Roman"/>
          <w:lang w:val="pt-PT"/>
        </w:rPr>
      </w:pPr>
      <w:r w:rsidRPr="00BF2AFB">
        <w:rPr>
          <w:rFonts w:ascii="Times New Roman" w:hAnsi="Times New Roman" w:cs="Times New Roman"/>
          <w:lang w:val="pt-PT"/>
        </w:rPr>
        <w:t>Faculdade Impacta de Tecnologia</w:t>
      </w:r>
      <w:r w:rsidRPr="00BF2AFB">
        <w:rPr>
          <w:rFonts w:ascii="Times New Roman" w:hAnsi="Times New Roman" w:cs="Times New Roman"/>
          <w:lang w:val="pt-PT"/>
        </w:rPr>
        <w:br/>
        <w:t>São Paulo – SP – Brasil</w:t>
      </w:r>
      <w:r w:rsidRPr="00BF2AFB">
        <w:rPr>
          <w:rFonts w:ascii="Times New Roman" w:hAnsi="Times New Roman" w:cs="Times New Roman"/>
          <w:lang w:val="pt-PT"/>
        </w:rPr>
        <w:br/>
      </w:r>
    </w:p>
    <w:p w14:paraId="142D906E" w14:textId="77777777" w:rsidR="00637A03" w:rsidRPr="00BF2AFB" w:rsidRDefault="00637A03" w:rsidP="00637A03">
      <w:pPr>
        <w:pStyle w:val="CorpoA"/>
        <w:spacing w:after="120"/>
        <w:jc w:val="center"/>
        <w:rPr>
          <w:rFonts w:ascii="Times New Roman" w:eastAsia="Courier New" w:hAnsi="Times New Roman" w:cs="Times New Roman"/>
          <w:sz w:val="20"/>
          <w:szCs w:val="20"/>
          <w:u w:val="single"/>
          <w:lang w:val="pt-PT"/>
        </w:rPr>
      </w:pPr>
      <w:r w:rsidRPr="00BF2AFB">
        <w:rPr>
          <w:rFonts w:ascii="Times New Roman" w:hAnsi="Times New Roman" w:cs="Times New Roman"/>
          <w:sz w:val="20"/>
          <w:szCs w:val="20"/>
          <w:u w:val="single"/>
          <w:lang w:val="pt-PT"/>
        </w:rPr>
        <w:t>adriano.ferrari@aluno.faculdadeimpacta.com.br</w:t>
      </w:r>
    </w:p>
    <w:p w14:paraId="330A8488" w14:textId="77777777" w:rsidR="00F007AB" w:rsidRPr="00BF2AFB" w:rsidRDefault="00F21EF7">
      <w:pPr>
        <w:pStyle w:val="CorpoA"/>
        <w:spacing w:after="120"/>
        <w:jc w:val="center"/>
        <w:rPr>
          <w:rFonts w:ascii="Times New Roman" w:hAnsi="Times New Roman" w:cs="Times New Roman"/>
          <w:sz w:val="20"/>
          <w:szCs w:val="20"/>
          <w:u w:val="single"/>
          <w:lang w:val="pt-PT"/>
        </w:rPr>
      </w:pPr>
      <w:hyperlink r:id="rId7" w:history="1">
        <w:r w:rsidR="00637A03" w:rsidRPr="00BF2AFB">
          <w:rPr>
            <w:rStyle w:val="Hyperlink"/>
            <w:rFonts w:ascii="Times New Roman" w:hAnsi="Times New Roman" w:cs="Times New Roman"/>
            <w:sz w:val="20"/>
            <w:szCs w:val="20"/>
            <w:lang w:val="pt-PT"/>
          </w:rPr>
          <w:t>bruna.oliveira@aluno.faculdadeimpacta.com.br</w:t>
        </w:r>
      </w:hyperlink>
    </w:p>
    <w:p w14:paraId="358B3491" w14:textId="14E51B1F" w:rsidR="00637A03" w:rsidRPr="00BF2AFB" w:rsidRDefault="00F21EF7" w:rsidP="00637A03">
      <w:pPr>
        <w:pStyle w:val="CorpoA"/>
        <w:spacing w:after="120"/>
        <w:jc w:val="center"/>
        <w:rPr>
          <w:rFonts w:ascii="Times New Roman" w:hAnsi="Times New Roman" w:cs="Times New Roman"/>
          <w:sz w:val="20"/>
          <w:szCs w:val="20"/>
          <w:u w:val="single"/>
          <w:lang w:val="pt-PT"/>
        </w:rPr>
      </w:pPr>
      <w:hyperlink r:id="rId8" w:history="1">
        <w:r w:rsidR="00AF70B7" w:rsidRPr="00F10047">
          <w:rPr>
            <w:rStyle w:val="Hyperlink"/>
            <w:rFonts w:ascii="Times New Roman" w:hAnsi="Times New Roman" w:cs="Times New Roman"/>
            <w:sz w:val="20"/>
            <w:szCs w:val="20"/>
            <w:lang w:val="pt-PT"/>
          </w:rPr>
          <w:t>luccas.santos@aluno.faculdadeimpacta.com.br</w:t>
        </w:r>
      </w:hyperlink>
    </w:p>
    <w:p w14:paraId="386C6C61" w14:textId="77777777" w:rsidR="00637A03" w:rsidRPr="00BF2AFB" w:rsidRDefault="00637A03">
      <w:pPr>
        <w:pStyle w:val="CorpoA"/>
        <w:spacing w:after="120"/>
        <w:jc w:val="center"/>
        <w:rPr>
          <w:rFonts w:ascii="Times New Roman" w:eastAsia="Courier New" w:hAnsi="Times New Roman" w:cs="Times New Roman"/>
          <w:sz w:val="20"/>
          <w:szCs w:val="20"/>
          <w:u w:val="single"/>
          <w:lang w:val="pt-PT"/>
        </w:rPr>
      </w:pPr>
      <w:r w:rsidRPr="00BF2AFB">
        <w:rPr>
          <w:rFonts w:ascii="Times New Roman" w:hAnsi="Times New Roman" w:cs="Times New Roman"/>
          <w:sz w:val="20"/>
          <w:szCs w:val="20"/>
          <w:u w:val="single"/>
          <w:lang w:val="pt-PT"/>
        </w:rPr>
        <w:t>mariane.cordeiro@aluno.faculdadeimpacta.com.br</w:t>
      </w:r>
    </w:p>
    <w:p w14:paraId="2C3F8CBA" w14:textId="557C9A8B" w:rsidR="0006342C" w:rsidRPr="0006342C" w:rsidRDefault="00F21EF7" w:rsidP="0006342C">
      <w:pPr>
        <w:pStyle w:val="CorpoA"/>
        <w:spacing w:after="120"/>
        <w:jc w:val="center"/>
        <w:rPr>
          <w:rFonts w:ascii="Times New Roman" w:hAnsi="Times New Roman" w:cs="Times New Roman"/>
          <w:sz w:val="20"/>
          <w:szCs w:val="20"/>
          <w:u w:val="single"/>
          <w:lang w:val="pt-PT"/>
        </w:rPr>
      </w:pPr>
      <w:hyperlink r:id="rId9" w:history="1">
        <w:r w:rsidR="00637A03" w:rsidRPr="00BF2AFB">
          <w:rPr>
            <w:rStyle w:val="Hyperlink"/>
            <w:rFonts w:ascii="Times New Roman" w:hAnsi="Times New Roman" w:cs="Times New Roman"/>
            <w:sz w:val="20"/>
            <w:szCs w:val="20"/>
            <w:lang w:val="pt-PT"/>
          </w:rPr>
          <w:t>yago.marques@aluno.faculdadeimpacta.com.br</w:t>
        </w:r>
      </w:hyperlink>
    </w:p>
    <w:p w14:paraId="1CF3F555" w14:textId="77777777" w:rsidR="00BF2AFB" w:rsidRPr="00BF2AFB" w:rsidRDefault="00BF2AFB" w:rsidP="00BF2AFB">
      <w:pPr>
        <w:pStyle w:val="CorpoA"/>
        <w:spacing w:after="120"/>
        <w:ind w:right="454"/>
        <w:rPr>
          <w:rFonts w:ascii="Times New Roman" w:eastAsia="Courier New" w:hAnsi="Times New Roman" w:cs="Times New Roman"/>
          <w:sz w:val="20"/>
          <w:szCs w:val="20"/>
          <w:lang w:val="pt-PT"/>
        </w:rPr>
      </w:pPr>
    </w:p>
    <w:p w14:paraId="561784D6" w14:textId="5AD39771" w:rsidR="00F007AB" w:rsidRPr="00BF2AFB" w:rsidRDefault="008427F2" w:rsidP="00BF2AFB">
      <w:pPr>
        <w:pStyle w:val="CorpoA"/>
        <w:spacing w:after="120"/>
        <w:ind w:right="454"/>
        <w:rPr>
          <w:rFonts w:ascii="Times New Roman" w:hAnsi="Times New Roman" w:cs="Times New Roman"/>
          <w:iCs/>
          <w:lang w:val="en-US"/>
        </w:rPr>
      </w:pPr>
      <w:r w:rsidRPr="00BF2AFB">
        <w:rPr>
          <w:rFonts w:ascii="Times New Roman" w:hAnsi="Times New Roman" w:cs="Times New Roman"/>
          <w:b/>
          <w:bCs/>
          <w:iCs/>
          <w:lang w:val="en-US"/>
        </w:rPr>
        <w:t>Abstract.</w:t>
      </w:r>
      <w:r w:rsidRPr="00BF2AFB">
        <w:rPr>
          <w:rFonts w:ascii="Times New Roman" w:hAnsi="Times New Roman" w:cs="Times New Roman"/>
          <w:iCs/>
          <w:lang w:val="en-US"/>
        </w:rPr>
        <w:t xml:space="preserve"> This </w:t>
      </w:r>
      <w:r w:rsidR="0006342C">
        <w:rPr>
          <w:rFonts w:ascii="Times New Roman" w:hAnsi="Times New Roman" w:cs="Times New Roman"/>
          <w:iCs/>
          <w:lang w:val="en-US"/>
        </w:rPr>
        <w:t xml:space="preserve">article presents a project made for the company project workshop (OPE), whose client is the company Search </w:t>
      </w:r>
      <w:proofErr w:type="spellStart"/>
      <w:r w:rsidR="0006342C">
        <w:rPr>
          <w:rFonts w:ascii="Times New Roman" w:hAnsi="Times New Roman" w:cs="Times New Roman"/>
          <w:iCs/>
          <w:lang w:val="en-US"/>
        </w:rPr>
        <w:t>Serviços</w:t>
      </w:r>
      <w:proofErr w:type="spellEnd"/>
      <w:r w:rsidR="0006342C">
        <w:rPr>
          <w:rFonts w:ascii="Times New Roman" w:hAnsi="Times New Roman" w:cs="Times New Roman"/>
          <w:iCs/>
          <w:lang w:val="en-US"/>
        </w:rPr>
        <w:t xml:space="preserve"> </w:t>
      </w:r>
      <w:proofErr w:type="spellStart"/>
      <w:r w:rsidR="0006342C">
        <w:rPr>
          <w:rFonts w:ascii="Times New Roman" w:hAnsi="Times New Roman" w:cs="Times New Roman"/>
          <w:iCs/>
          <w:lang w:val="en-US"/>
        </w:rPr>
        <w:t>Empresariais</w:t>
      </w:r>
      <w:proofErr w:type="spellEnd"/>
      <w:r w:rsidR="0006342C">
        <w:rPr>
          <w:rFonts w:ascii="Times New Roman" w:hAnsi="Times New Roman" w:cs="Times New Roman"/>
          <w:iCs/>
          <w:lang w:val="en-US"/>
        </w:rPr>
        <w:t>, which offers consulting services in recruitment and selection. Everything is done manually in the company, and the proposal is a system that automates processes, optimizing time and using a higher quality in the company`s work</w:t>
      </w:r>
      <w:r w:rsidRPr="00BF2AFB">
        <w:rPr>
          <w:rFonts w:ascii="Times New Roman" w:hAnsi="Times New Roman" w:cs="Times New Roman"/>
          <w:iCs/>
          <w:lang w:val="en-US"/>
        </w:rPr>
        <w:t>.</w:t>
      </w:r>
    </w:p>
    <w:p w14:paraId="5F4FE01B" w14:textId="0795F7E5" w:rsidR="00BF2AFB" w:rsidRPr="002B2F8A" w:rsidRDefault="0006342C" w:rsidP="00BF2AFB">
      <w:pPr>
        <w:pStyle w:val="CorpoA"/>
        <w:spacing w:after="120"/>
        <w:ind w:right="454"/>
        <w:rPr>
          <w:rFonts w:ascii="Times New Roman" w:hAnsi="Times New Roman" w:cs="Times New Roman"/>
          <w:b/>
          <w:iCs/>
          <w:lang w:val="pt-BR"/>
        </w:rPr>
      </w:pPr>
      <w:r>
        <w:rPr>
          <w:rFonts w:ascii="Times New Roman" w:hAnsi="Times New Roman" w:cs="Times New Roman"/>
          <w:b/>
          <w:iCs/>
          <w:lang w:val="pt-BR"/>
        </w:rPr>
        <w:t>Keywords</w:t>
      </w:r>
      <w:r w:rsidR="00BF2AFB" w:rsidRPr="002B2F8A">
        <w:rPr>
          <w:rFonts w:ascii="Times New Roman" w:hAnsi="Times New Roman" w:cs="Times New Roman"/>
          <w:b/>
          <w:iCs/>
          <w:lang w:val="pt-BR"/>
        </w:rPr>
        <w:t xml:space="preserve">: </w:t>
      </w:r>
    </w:p>
    <w:p w14:paraId="21FD8651" w14:textId="77777777" w:rsidR="0006342C" w:rsidRDefault="008427F2" w:rsidP="00BF2AFB">
      <w:pPr>
        <w:pStyle w:val="CorpoA"/>
        <w:spacing w:after="120"/>
        <w:ind w:right="454"/>
        <w:rPr>
          <w:rFonts w:ascii="Times New Roman" w:hAnsi="Times New Roman" w:cs="Times New Roman"/>
          <w:iCs/>
          <w:lang w:val="pt-PT"/>
        </w:rPr>
      </w:pPr>
      <w:r w:rsidRPr="00BF2AFB">
        <w:rPr>
          <w:rFonts w:ascii="Times New Roman" w:hAnsi="Times New Roman" w:cs="Times New Roman"/>
          <w:b/>
          <w:bCs/>
          <w:iCs/>
          <w:lang w:val="pt-PT"/>
        </w:rPr>
        <w:t>Resumo.</w:t>
      </w:r>
      <w:r w:rsidRPr="00BF2AFB">
        <w:rPr>
          <w:rFonts w:ascii="Times New Roman" w:hAnsi="Times New Roman" w:cs="Times New Roman"/>
          <w:iCs/>
          <w:lang w:val="pt-PT"/>
        </w:rPr>
        <w:t xml:space="preserve"> </w:t>
      </w:r>
      <w:r w:rsidR="0006342C">
        <w:rPr>
          <w:rFonts w:ascii="Times New Roman" w:hAnsi="Times New Roman" w:cs="Times New Roman"/>
          <w:iCs/>
          <w:lang w:val="pt-PT"/>
        </w:rPr>
        <w:t xml:space="preserve">Esse artigo apresenta o projeito feito para o trabalho de oficina de projeto de empresa (OPE), que tem como cliente a empresa Search Serviços Empresariais, que oferece serviços de consultoria em recrutamento e seleção. Atualmente é tudo feito de forma manual na empresa,e a proposta é um sistema que automatize os processos, otimizando o tempo e proporcionando uma maior qualidade no trabalho da empresa. </w:t>
      </w:r>
    </w:p>
    <w:p w14:paraId="60B3FF18" w14:textId="6AC7649E" w:rsidR="00BF2AFB" w:rsidRPr="0006342C" w:rsidRDefault="0006342C" w:rsidP="00BF2AFB">
      <w:pPr>
        <w:pStyle w:val="CorpoA"/>
        <w:spacing w:after="120"/>
        <w:ind w:right="454"/>
        <w:rPr>
          <w:rFonts w:ascii="Times New Roman" w:hAnsi="Times New Roman" w:cs="Times New Roman"/>
          <w:b/>
          <w:iCs/>
          <w:lang w:val="pt-PT"/>
        </w:rPr>
      </w:pPr>
      <w:r w:rsidRPr="0006342C">
        <w:rPr>
          <w:rFonts w:ascii="Times New Roman" w:hAnsi="Times New Roman" w:cs="Times New Roman"/>
          <w:b/>
          <w:iCs/>
          <w:lang w:val="pt-PT"/>
        </w:rPr>
        <w:t>Palavras-chave</w:t>
      </w:r>
      <w:r w:rsidR="00BF2AFB" w:rsidRPr="0006342C">
        <w:rPr>
          <w:rFonts w:ascii="Times New Roman" w:hAnsi="Times New Roman" w:cs="Times New Roman"/>
          <w:b/>
          <w:iCs/>
          <w:lang w:val="pt-PT"/>
        </w:rPr>
        <w:t>:</w:t>
      </w:r>
    </w:p>
    <w:p w14:paraId="744E32ED" w14:textId="77777777" w:rsidR="00F007AB" w:rsidRPr="00BF2AFB" w:rsidRDefault="00F007AB">
      <w:pPr>
        <w:pStyle w:val="CorpoA"/>
        <w:spacing w:after="120"/>
        <w:ind w:left="454" w:right="454"/>
        <w:rPr>
          <w:rFonts w:ascii="Times New Roman" w:eastAsia="Courier New" w:hAnsi="Times New Roman" w:cs="Times New Roman"/>
          <w:sz w:val="20"/>
          <w:szCs w:val="20"/>
          <w:lang w:val="pt-PT"/>
        </w:rPr>
      </w:pPr>
    </w:p>
    <w:p w14:paraId="7704ADEC" w14:textId="77777777" w:rsidR="00F007AB" w:rsidRPr="00BF2AFB" w:rsidRDefault="008427F2">
      <w:pPr>
        <w:pStyle w:val="CorpoA"/>
        <w:keepNext/>
        <w:spacing w:before="240"/>
        <w:jc w:val="left"/>
        <w:rPr>
          <w:rFonts w:ascii="Times New Roman" w:hAnsi="Times New Roman" w:cs="Times New Roman"/>
          <w:b/>
          <w:bCs/>
          <w:sz w:val="28"/>
          <w:szCs w:val="28"/>
          <w:lang w:val="pt-PT"/>
        </w:rPr>
      </w:pPr>
      <w:r w:rsidRPr="00BF2AFB">
        <w:rPr>
          <w:rFonts w:ascii="Times New Roman" w:hAnsi="Times New Roman" w:cs="Times New Roman"/>
          <w:b/>
          <w:bCs/>
          <w:sz w:val="28"/>
          <w:szCs w:val="28"/>
          <w:lang w:val="pt-PT"/>
        </w:rPr>
        <w:t>1. Introdução</w:t>
      </w:r>
    </w:p>
    <w:p w14:paraId="09913272" w14:textId="77777777" w:rsidR="00F007AB" w:rsidRPr="00BF2AFB" w:rsidRDefault="00637A03">
      <w:pPr>
        <w:pStyle w:val="CorpoA"/>
        <w:rPr>
          <w:rFonts w:ascii="Times New Roman" w:hAnsi="Times New Roman" w:cs="Times New Roman"/>
          <w:lang w:val="pt-PT"/>
        </w:rPr>
      </w:pPr>
      <w:r w:rsidRPr="00BF2AFB">
        <w:rPr>
          <w:rFonts w:ascii="Times New Roman" w:hAnsi="Times New Roman" w:cs="Times New Roman"/>
          <w:lang w:val="pt-PT"/>
        </w:rPr>
        <w:tab/>
      </w:r>
      <w:r w:rsidR="008427F2" w:rsidRPr="00BF2AFB">
        <w:rPr>
          <w:rFonts w:ascii="Times New Roman" w:hAnsi="Times New Roman" w:cs="Times New Roman"/>
          <w:lang w:val="pt-PT"/>
        </w:rPr>
        <w:t>A Search Serviços Empresariais, é uma empresa que oferece serviços de consultoria em recrutamento e seleção.</w:t>
      </w:r>
    </w:p>
    <w:p w14:paraId="2248EEB2" w14:textId="77777777" w:rsidR="00F007AB" w:rsidRPr="00BF2AFB" w:rsidRDefault="008427F2">
      <w:pPr>
        <w:pStyle w:val="CorpoA"/>
        <w:rPr>
          <w:rFonts w:ascii="Times New Roman" w:hAnsi="Times New Roman" w:cs="Times New Roman"/>
          <w:lang w:val="pt-PT"/>
        </w:rPr>
      </w:pPr>
      <w:r w:rsidRPr="00BF2AFB">
        <w:rPr>
          <w:rFonts w:ascii="Times New Roman" w:hAnsi="Times New Roman" w:cs="Times New Roman"/>
          <w:lang w:val="pt-PT"/>
        </w:rPr>
        <w:tab/>
        <w:t>A maior preocupação da consultoria é que atualmente não existe nenhum sistema que automatize a maior parte dos processos diários da empresa, fazendo com que os Consultores e Analistas gastem muito tempo em rotinas administrativas, sobrando menos tempo para a abordagem pessoal de profissionais, a qual se trata do core dos serviços prestados, uma vez que quanto mais profissionais forem abordados, maiores serão as chances de se encontrar o profissional certo para determinada vaga.</w:t>
      </w:r>
    </w:p>
    <w:p w14:paraId="62F9EDBE" w14:textId="77777777" w:rsidR="00F007AB" w:rsidRPr="00BF2AFB" w:rsidRDefault="008427F2">
      <w:pPr>
        <w:pStyle w:val="CorpoA"/>
        <w:rPr>
          <w:rFonts w:ascii="Times New Roman" w:hAnsi="Times New Roman" w:cs="Times New Roman"/>
          <w:lang w:val="pt-PT"/>
        </w:rPr>
      </w:pPr>
      <w:r w:rsidRPr="00BF2AFB">
        <w:rPr>
          <w:rFonts w:ascii="Times New Roman" w:hAnsi="Times New Roman" w:cs="Times New Roman"/>
          <w:lang w:val="pt-PT"/>
        </w:rPr>
        <w:tab/>
        <w:t xml:space="preserve">Nesse sentido, faz-se necessário propor um projeto de desenvolvimento de sistemas (Hunter System Pro), que permita agregar várias funcionalidades focados na solução das questões de cada um dos processos que atualmente se encontram não automatizados. O cliente informou que deseja que esse sistema automatize alguns </w:t>
      </w:r>
      <w:r w:rsidRPr="00BF2AFB">
        <w:rPr>
          <w:rFonts w:ascii="Times New Roman" w:hAnsi="Times New Roman" w:cs="Times New Roman"/>
          <w:lang w:val="pt-PT"/>
        </w:rPr>
        <w:lastRenderedPageBreak/>
        <w:t>processos, tais como: anúncio d</w:t>
      </w:r>
      <w:r w:rsidR="00B97C0E" w:rsidRPr="00BF2AFB">
        <w:rPr>
          <w:rFonts w:ascii="Times New Roman" w:hAnsi="Times New Roman" w:cs="Times New Roman"/>
          <w:lang w:val="pt-PT"/>
        </w:rPr>
        <w:t>e vagas, participação</w:t>
      </w:r>
      <w:r w:rsidRPr="00BF2AFB">
        <w:rPr>
          <w:rFonts w:ascii="Times New Roman" w:hAnsi="Times New Roman" w:cs="Times New Roman"/>
          <w:lang w:val="pt-PT"/>
        </w:rPr>
        <w:t xml:space="preserve"> de processo seletivo (preenc</w:t>
      </w:r>
      <w:r w:rsidR="00B97C0E" w:rsidRPr="00BF2AFB">
        <w:rPr>
          <w:rFonts w:ascii="Times New Roman" w:hAnsi="Times New Roman" w:cs="Times New Roman"/>
          <w:lang w:val="pt-PT"/>
        </w:rPr>
        <w:t xml:space="preserve">himento de formulário e testes) e </w:t>
      </w:r>
      <w:r w:rsidRPr="00BF2AFB">
        <w:rPr>
          <w:rFonts w:ascii="Times New Roman" w:hAnsi="Times New Roman" w:cs="Times New Roman"/>
          <w:lang w:val="pt-PT"/>
        </w:rPr>
        <w:t>relatório automatizado de candidat</w:t>
      </w:r>
      <w:r w:rsidR="00B97C0E" w:rsidRPr="00BF2AFB">
        <w:rPr>
          <w:rFonts w:ascii="Times New Roman" w:hAnsi="Times New Roman" w:cs="Times New Roman"/>
          <w:lang w:val="pt-PT"/>
        </w:rPr>
        <w:t>o que será entregue ao cliente</w:t>
      </w:r>
      <w:r w:rsidRPr="00BF2AFB">
        <w:rPr>
          <w:rFonts w:ascii="Times New Roman" w:hAnsi="Times New Roman" w:cs="Times New Roman"/>
          <w:lang w:val="pt-PT"/>
        </w:rPr>
        <w:t>.</w:t>
      </w:r>
    </w:p>
    <w:p w14:paraId="29226C04" w14:textId="77777777" w:rsidR="00F007AB" w:rsidRPr="00BF2AFB" w:rsidRDefault="008427F2">
      <w:pPr>
        <w:pStyle w:val="CorpoA"/>
        <w:rPr>
          <w:rFonts w:ascii="Times New Roman" w:hAnsi="Times New Roman" w:cs="Times New Roman"/>
          <w:lang w:val="pt-PT"/>
        </w:rPr>
      </w:pPr>
      <w:r w:rsidRPr="00BF2AFB">
        <w:rPr>
          <w:rFonts w:ascii="Times New Roman" w:hAnsi="Times New Roman" w:cs="Times New Roman"/>
          <w:lang w:val="pt-PT"/>
        </w:rPr>
        <w:tab/>
        <w:t xml:space="preserve">Dessa forma, será entregue uma plataforma </w:t>
      </w:r>
      <w:r w:rsidRPr="00BF2AFB">
        <w:rPr>
          <w:rFonts w:ascii="Times New Roman" w:hAnsi="Times New Roman" w:cs="Times New Roman"/>
          <w:i/>
          <w:iCs/>
          <w:lang w:val="pt-PT"/>
        </w:rPr>
        <w:t>web</w:t>
      </w:r>
      <w:r w:rsidRPr="00BF2AFB">
        <w:rPr>
          <w:rFonts w:ascii="Times New Roman" w:hAnsi="Times New Roman" w:cs="Times New Roman"/>
          <w:lang w:val="pt-PT"/>
        </w:rPr>
        <w:t>, na qual haverá todas as funcionalidades requeridas pela Search.</w:t>
      </w:r>
    </w:p>
    <w:p w14:paraId="28968EB3" w14:textId="77777777" w:rsidR="00637A03" w:rsidRPr="00BF2AFB" w:rsidRDefault="00637A03">
      <w:pPr>
        <w:pStyle w:val="CorpoA"/>
        <w:rPr>
          <w:rFonts w:ascii="Times New Roman" w:hAnsi="Times New Roman" w:cs="Times New Roman"/>
          <w:lang w:val="pt-PT"/>
        </w:rPr>
      </w:pPr>
    </w:p>
    <w:p w14:paraId="32ED3A2D" w14:textId="77777777" w:rsidR="00F007AB" w:rsidRPr="00BF2AFB" w:rsidRDefault="008427F2">
      <w:pPr>
        <w:pStyle w:val="CorpoA"/>
        <w:rPr>
          <w:rFonts w:ascii="Times New Roman" w:hAnsi="Times New Roman" w:cs="Times New Roman"/>
          <w:lang w:val="pt-PT"/>
        </w:rPr>
      </w:pPr>
      <w:r w:rsidRPr="00BF2AFB">
        <w:rPr>
          <w:rFonts w:ascii="Times New Roman" w:hAnsi="Times New Roman" w:cs="Times New Roman"/>
          <w:b/>
          <w:bCs/>
          <w:lang w:val="pt-PT"/>
        </w:rPr>
        <w:t>1.1. Apresentação do Problema</w:t>
      </w:r>
    </w:p>
    <w:p w14:paraId="51DD9F52" w14:textId="77777777" w:rsidR="00F007AB" w:rsidRPr="00BF2AFB" w:rsidRDefault="00637A03">
      <w:pPr>
        <w:pStyle w:val="CorpoA"/>
        <w:keepNext/>
        <w:spacing w:before="240"/>
        <w:rPr>
          <w:rFonts w:ascii="Times New Roman" w:hAnsi="Times New Roman" w:cs="Times New Roman"/>
          <w:lang w:val="pt-PT"/>
        </w:rPr>
      </w:pPr>
      <w:r w:rsidRPr="00BF2AFB">
        <w:rPr>
          <w:rFonts w:ascii="Times New Roman" w:hAnsi="Times New Roman" w:cs="Times New Roman"/>
          <w:lang w:val="pt-PT"/>
        </w:rPr>
        <w:tab/>
      </w:r>
      <w:r w:rsidR="008427F2" w:rsidRPr="00BF2AFB">
        <w:rPr>
          <w:rFonts w:ascii="Times New Roman" w:hAnsi="Times New Roman" w:cs="Times New Roman"/>
          <w:lang w:val="pt-PT"/>
        </w:rPr>
        <w:t xml:space="preserve">A Search, consultoria mencionada no item 1 (Introdução), apresentou o seguinte problema a ser resolvido: atualmente ela trabalha os processos internos de recrutamento e seleção manualmente, ou seja, não há uma plataforma de divulgação e gestão das vagas e todas as atividades são realizadas diretamente entre analista-candidato e consultor-candidato. </w:t>
      </w:r>
    </w:p>
    <w:p w14:paraId="3E35F7DD" w14:textId="77777777" w:rsidR="00F007AB" w:rsidRPr="00BF2AFB" w:rsidRDefault="00637A03">
      <w:pPr>
        <w:pStyle w:val="CorpoA"/>
        <w:keepNext/>
        <w:spacing w:before="240"/>
        <w:rPr>
          <w:rFonts w:ascii="Times New Roman" w:hAnsi="Times New Roman" w:cs="Times New Roman"/>
          <w:lang w:val="pt-PT"/>
        </w:rPr>
      </w:pPr>
      <w:r w:rsidRPr="00BF2AFB">
        <w:rPr>
          <w:rFonts w:ascii="Times New Roman" w:hAnsi="Times New Roman" w:cs="Times New Roman"/>
          <w:lang w:val="pt-PT"/>
        </w:rPr>
        <w:tab/>
      </w:r>
      <w:r w:rsidR="008427F2" w:rsidRPr="00BF2AFB">
        <w:rPr>
          <w:rFonts w:ascii="Times New Roman" w:hAnsi="Times New Roman" w:cs="Times New Roman"/>
          <w:lang w:val="pt-PT"/>
        </w:rPr>
        <w:t xml:space="preserve">Nesse sentido, tarefas como busca de potenciais candidatos, pré-triagem de profissionais (perguntas para checagem de requisitos e testes) e relatórios, hoje são realizadas via e-mail e/ou telefone e manualmente registradas em planilhas de Excel e editor de texto (Word). Dessa forma, há um tempo excessivo gasto nos processos, causando sobrecarga dos profissionais da consultoria e, consequentemente, diminuindo a disponibilidade da empresa para abarcar novos projetos, gerando demanda reprimida. </w:t>
      </w:r>
    </w:p>
    <w:p w14:paraId="3772A26B" w14:textId="77777777" w:rsidR="00F007AB" w:rsidRPr="00BF2AFB" w:rsidRDefault="00637A03">
      <w:pPr>
        <w:pStyle w:val="CorpoA"/>
        <w:keepNext/>
        <w:spacing w:before="240"/>
        <w:rPr>
          <w:rFonts w:ascii="Times New Roman" w:hAnsi="Times New Roman" w:cs="Times New Roman"/>
          <w:lang w:val="pt-PT"/>
        </w:rPr>
      </w:pPr>
      <w:r w:rsidRPr="00BF2AFB">
        <w:rPr>
          <w:rFonts w:ascii="Times New Roman" w:hAnsi="Times New Roman" w:cs="Times New Roman"/>
          <w:lang w:val="pt-PT"/>
        </w:rPr>
        <w:tab/>
      </w:r>
      <w:r w:rsidR="008427F2" w:rsidRPr="00BF2AFB">
        <w:rPr>
          <w:rFonts w:ascii="Times New Roman" w:hAnsi="Times New Roman" w:cs="Times New Roman"/>
          <w:lang w:val="pt-PT"/>
        </w:rPr>
        <w:t>Além disso, as informações sobre os processos seletivos ficam perdidas e não há um banco de dados de profissionais que possa ser acessado para futuras vagas a serem trabalhadas, bem como os relatórios são realizados de maneira não automatizada, o que gera ainda mais morosidade ao processo.</w:t>
      </w:r>
    </w:p>
    <w:p w14:paraId="43CDA123" w14:textId="77777777" w:rsidR="00F007AB" w:rsidRPr="00BF2AFB" w:rsidRDefault="00F007AB">
      <w:pPr>
        <w:pStyle w:val="CorpoA"/>
        <w:keepNext/>
        <w:spacing w:before="240"/>
        <w:jc w:val="left"/>
        <w:rPr>
          <w:rFonts w:ascii="Times New Roman" w:eastAsia="Helvetica Neue" w:hAnsi="Times New Roman" w:cs="Times New Roman"/>
          <w:b/>
          <w:bCs/>
          <w:sz w:val="20"/>
          <w:szCs w:val="20"/>
          <w:lang w:val="pt-PT"/>
        </w:rPr>
      </w:pPr>
    </w:p>
    <w:p w14:paraId="42AB9362" w14:textId="77777777" w:rsidR="00F007AB" w:rsidRPr="00BF2AFB" w:rsidRDefault="008427F2">
      <w:pPr>
        <w:pStyle w:val="CorpoA"/>
        <w:keepNext/>
        <w:spacing w:before="240"/>
        <w:jc w:val="left"/>
        <w:rPr>
          <w:rFonts w:ascii="Times New Roman" w:hAnsi="Times New Roman" w:cs="Times New Roman"/>
          <w:lang w:val="pt-PT"/>
        </w:rPr>
      </w:pPr>
      <w:r w:rsidRPr="00BF2AFB">
        <w:rPr>
          <w:rFonts w:ascii="Times New Roman" w:hAnsi="Times New Roman" w:cs="Times New Roman"/>
          <w:b/>
          <w:bCs/>
          <w:lang w:val="pt-PT"/>
        </w:rPr>
        <w:t>1.2. Objetivos</w:t>
      </w:r>
    </w:p>
    <w:p w14:paraId="4B41DE02" w14:textId="77777777" w:rsidR="00F007AB" w:rsidRPr="00BF2AFB" w:rsidRDefault="00F007AB">
      <w:pPr>
        <w:pStyle w:val="CorpoA"/>
        <w:spacing w:after="120"/>
        <w:ind w:right="454"/>
        <w:rPr>
          <w:rFonts w:ascii="Times New Roman" w:hAnsi="Times New Roman" w:cs="Times New Roman"/>
          <w:lang w:val="pt-PT"/>
        </w:rPr>
      </w:pPr>
    </w:p>
    <w:p w14:paraId="38EED08A" w14:textId="77777777" w:rsidR="00F007AB" w:rsidRPr="00BF2AFB" w:rsidRDefault="008427F2">
      <w:pPr>
        <w:pStyle w:val="CorpoA"/>
        <w:spacing w:after="120"/>
        <w:ind w:right="454"/>
        <w:rPr>
          <w:rFonts w:ascii="Times New Roman" w:hAnsi="Times New Roman" w:cs="Times New Roman"/>
        </w:rPr>
      </w:pPr>
      <w:r w:rsidRPr="00BF2AFB">
        <w:rPr>
          <w:rFonts w:ascii="Times New Roman" w:hAnsi="Times New Roman" w:cs="Times New Roman"/>
          <w:noProof/>
          <w:lang w:val="pt-BR"/>
        </w:rPr>
        <w:drawing>
          <wp:inline distT="0" distB="0" distL="0" distR="0" wp14:anchorId="5542D13E" wp14:editId="7F6207D8">
            <wp:extent cx="4781550" cy="2787650"/>
            <wp:effectExtent l="0" t="0" r="0" b="0"/>
            <wp:docPr id="1073741825" name="officeArt object" descr="Uma imagem contendo texto&#10;&#10;Descrição gerada automaticamente"/>
            <wp:cNvGraphicFramePr/>
            <a:graphic xmlns:a="http://schemas.openxmlformats.org/drawingml/2006/main">
              <a:graphicData uri="http://schemas.openxmlformats.org/drawingml/2006/picture">
                <pic:pic xmlns:pic="http://schemas.openxmlformats.org/drawingml/2006/picture">
                  <pic:nvPicPr>
                    <pic:cNvPr id="1073741825" name="Uma imagem contendo texto&#10;&#10;Descrição gerada automaticamente" descr="Uma imagem contendo textoDescrição gerada automaticamente"/>
                    <pic:cNvPicPr>
                      <a:picLocks noChangeAspect="1"/>
                    </pic:cNvPicPr>
                  </pic:nvPicPr>
                  <pic:blipFill>
                    <a:blip r:embed="rId10"/>
                    <a:stretch>
                      <a:fillRect/>
                    </a:stretch>
                  </pic:blipFill>
                  <pic:spPr>
                    <a:xfrm>
                      <a:off x="0" y="0"/>
                      <a:ext cx="4782158" cy="2788004"/>
                    </a:xfrm>
                    <a:prstGeom prst="rect">
                      <a:avLst/>
                    </a:prstGeom>
                    <a:ln w="12700" cap="flat">
                      <a:noFill/>
                      <a:miter lim="400000"/>
                    </a:ln>
                    <a:effectLst/>
                  </pic:spPr>
                </pic:pic>
              </a:graphicData>
            </a:graphic>
          </wp:inline>
        </w:drawing>
      </w:r>
    </w:p>
    <w:p w14:paraId="3CC3017E" w14:textId="77777777" w:rsidR="00F007AB" w:rsidRPr="00BF2AFB" w:rsidRDefault="008427F2">
      <w:pPr>
        <w:pStyle w:val="CorpoB"/>
        <w:tabs>
          <w:tab w:val="left" w:pos="720"/>
        </w:tabs>
        <w:spacing w:before="120" w:after="120"/>
        <w:ind w:left="454" w:right="454"/>
        <w:jc w:val="center"/>
        <w:rPr>
          <w:rFonts w:eastAsia="Helvetica Neue" w:cs="Times New Roman"/>
          <w:b/>
          <w:bCs/>
          <w:sz w:val="20"/>
          <w:szCs w:val="20"/>
          <w:lang w:val="es-ES_tradnl"/>
        </w:rPr>
      </w:pPr>
      <w:r w:rsidRPr="00BF2AFB">
        <w:rPr>
          <w:rFonts w:cs="Times New Roman"/>
          <w:b/>
          <w:bCs/>
          <w:sz w:val="20"/>
          <w:szCs w:val="20"/>
        </w:rPr>
        <w:t xml:space="preserve">Figura 1. </w:t>
      </w:r>
      <w:r w:rsidRPr="00BF2AFB">
        <w:rPr>
          <w:rFonts w:cs="Times New Roman"/>
          <w:b/>
          <w:bCs/>
          <w:sz w:val="20"/>
          <w:szCs w:val="20"/>
          <w:lang w:val="es-ES_tradnl"/>
        </w:rPr>
        <w:t>Diagrama de Ishikawa</w:t>
      </w:r>
    </w:p>
    <w:p w14:paraId="201D23EE" w14:textId="77777777" w:rsidR="00F007AB" w:rsidRPr="00BF2AFB" w:rsidRDefault="008427F2">
      <w:pPr>
        <w:pStyle w:val="CorpoA"/>
        <w:spacing w:after="120"/>
        <w:ind w:right="454"/>
        <w:rPr>
          <w:rFonts w:ascii="Times New Roman" w:hAnsi="Times New Roman" w:cs="Times New Roman"/>
          <w:lang w:val="pt-PT"/>
        </w:rPr>
      </w:pPr>
      <w:r w:rsidRPr="00BF2AFB">
        <w:rPr>
          <w:rFonts w:ascii="Times New Roman" w:hAnsi="Times New Roman" w:cs="Times New Roman"/>
          <w:lang w:val="pt-PT"/>
        </w:rPr>
        <w:lastRenderedPageBreak/>
        <w:t>Objetivo Geral</w:t>
      </w:r>
    </w:p>
    <w:p w14:paraId="01843EA3" w14:textId="3539BD18" w:rsidR="00F007AB" w:rsidRPr="00BF2AFB" w:rsidRDefault="00A82CA1">
      <w:pPr>
        <w:pStyle w:val="CorpoA"/>
        <w:spacing w:after="120"/>
        <w:ind w:right="454"/>
        <w:rPr>
          <w:rFonts w:ascii="Times New Roman" w:hAnsi="Times New Roman" w:cs="Times New Roman"/>
          <w:lang w:val="pt-PT"/>
        </w:rPr>
      </w:pPr>
      <w:r>
        <w:rPr>
          <w:rFonts w:ascii="Times New Roman" w:hAnsi="Times New Roman" w:cs="Times New Roman"/>
          <w:lang w:val="pt-PT"/>
        </w:rPr>
        <w:tab/>
      </w:r>
      <w:r w:rsidR="008427F2" w:rsidRPr="00BF2AFB">
        <w:rPr>
          <w:rFonts w:ascii="Times New Roman" w:hAnsi="Times New Roman" w:cs="Times New Roman"/>
          <w:lang w:val="pt-PT"/>
        </w:rPr>
        <w:t>Conforme a figura 1, pretende-se solucionar a questão da sobrecarga dos profissionais e as demais dificuldades enfrentadas pela Search, conforme apresentação do problema mencionado no item 2 (Apresentação do Problema) e na figura 1, através da automatização dos processos internos da consultoria, diminuindo-se, dessa forma, o excesso de trabalho dos profissionais, tornando mais rápida e eficiente a maior parte das tarefas que envolvem o processo seletivo.</w:t>
      </w:r>
    </w:p>
    <w:p w14:paraId="4963AD49" w14:textId="77777777" w:rsidR="00F007AB" w:rsidRPr="00BF2AFB" w:rsidRDefault="00F007AB">
      <w:pPr>
        <w:pStyle w:val="CorpoA"/>
        <w:spacing w:after="120"/>
        <w:ind w:right="454"/>
        <w:rPr>
          <w:rFonts w:ascii="Times New Roman" w:hAnsi="Times New Roman" w:cs="Times New Roman"/>
          <w:lang w:val="pt-PT"/>
        </w:rPr>
      </w:pPr>
    </w:p>
    <w:p w14:paraId="0FFB9A99" w14:textId="77777777" w:rsidR="00F007AB" w:rsidRPr="00BF2AFB" w:rsidRDefault="008427F2">
      <w:pPr>
        <w:pStyle w:val="CorpoA"/>
        <w:spacing w:after="120"/>
        <w:ind w:right="454"/>
        <w:rPr>
          <w:rFonts w:ascii="Times New Roman" w:hAnsi="Times New Roman" w:cs="Times New Roman"/>
          <w:lang w:val="pt-PT"/>
        </w:rPr>
      </w:pPr>
      <w:r w:rsidRPr="00BF2AFB">
        <w:rPr>
          <w:rFonts w:ascii="Times New Roman" w:hAnsi="Times New Roman" w:cs="Times New Roman"/>
          <w:lang w:val="pt-PT"/>
        </w:rPr>
        <w:t>Objetivos Específicos</w:t>
      </w:r>
    </w:p>
    <w:p w14:paraId="18BFEDF3" w14:textId="040EFE46" w:rsidR="00F007AB" w:rsidRDefault="008427F2" w:rsidP="003C061A">
      <w:pPr>
        <w:pStyle w:val="CorpoA"/>
        <w:numPr>
          <w:ilvl w:val="0"/>
          <w:numId w:val="2"/>
        </w:numPr>
        <w:spacing w:after="120"/>
        <w:ind w:right="454"/>
        <w:rPr>
          <w:rFonts w:ascii="Times New Roman" w:hAnsi="Times New Roman" w:cs="Times New Roman"/>
          <w:lang w:val="pt-PT"/>
        </w:rPr>
      </w:pPr>
      <w:r w:rsidRPr="00AF70B7">
        <w:rPr>
          <w:rFonts w:ascii="Times New Roman" w:hAnsi="Times New Roman" w:cs="Times New Roman"/>
          <w:lang w:val="pt-PT"/>
        </w:rPr>
        <w:t xml:space="preserve">Plataforma </w:t>
      </w:r>
      <w:r w:rsidRPr="00AF70B7">
        <w:rPr>
          <w:rFonts w:ascii="Times New Roman" w:hAnsi="Times New Roman" w:cs="Times New Roman"/>
          <w:i/>
          <w:iCs/>
          <w:lang w:val="pt-PT"/>
        </w:rPr>
        <w:t>web</w:t>
      </w:r>
      <w:r w:rsidRPr="00AF70B7">
        <w:rPr>
          <w:rFonts w:ascii="Times New Roman" w:hAnsi="Times New Roman" w:cs="Times New Roman"/>
          <w:lang w:val="pt-PT"/>
        </w:rPr>
        <w:t xml:space="preserve"> com:</w:t>
      </w:r>
    </w:p>
    <w:p w14:paraId="161831A9" w14:textId="77777777" w:rsidR="00F007AB" w:rsidRPr="00BF2AFB" w:rsidRDefault="008427F2">
      <w:pPr>
        <w:pStyle w:val="CorpoA"/>
        <w:spacing w:after="120"/>
        <w:ind w:left="720" w:right="454"/>
        <w:rPr>
          <w:rFonts w:ascii="Times New Roman" w:hAnsi="Times New Roman" w:cs="Times New Roman"/>
          <w:lang w:val="pt-PT"/>
        </w:rPr>
      </w:pPr>
      <w:r w:rsidRPr="00BF2AFB">
        <w:rPr>
          <w:rFonts w:ascii="Times New Roman" w:hAnsi="Times New Roman" w:cs="Times New Roman"/>
          <w:lang w:val="pt-PT"/>
        </w:rPr>
        <w:t>- Área do Candidato com as seguintes funcionalidades:</w:t>
      </w:r>
    </w:p>
    <w:p w14:paraId="3935E494" w14:textId="77777777" w:rsidR="00F007AB" w:rsidRPr="00BF2AFB" w:rsidRDefault="008427F2">
      <w:pPr>
        <w:pStyle w:val="CorpoA"/>
        <w:numPr>
          <w:ilvl w:val="0"/>
          <w:numId w:val="4"/>
        </w:numPr>
        <w:spacing w:after="120"/>
        <w:ind w:right="454"/>
        <w:rPr>
          <w:rFonts w:ascii="Times New Roman" w:hAnsi="Times New Roman" w:cs="Times New Roman"/>
          <w:lang w:val="pt-PT"/>
        </w:rPr>
      </w:pPr>
      <w:r w:rsidRPr="00BF2AFB">
        <w:rPr>
          <w:rFonts w:ascii="Times New Roman" w:hAnsi="Times New Roman" w:cs="Times New Roman"/>
          <w:lang w:val="pt-PT"/>
        </w:rPr>
        <w:t>Inscrição em vagas</w:t>
      </w:r>
    </w:p>
    <w:p w14:paraId="638EE6D8" w14:textId="248390ED" w:rsidR="00F007AB" w:rsidRDefault="008427F2">
      <w:pPr>
        <w:pStyle w:val="CorpoA"/>
        <w:numPr>
          <w:ilvl w:val="0"/>
          <w:numId w:val="4"/>
        </w:numPr>
        <w:spacing w:after="120"/>
        <w:ind w:right="454"/>
        <w:rPr>
          <w:rFonts w:ascii="Times New Roman" w:hAnsi="Times New Roman" w:cs="Times New Roman"/>
          <w:lang w:val="pt-PT"/>
        </w:rPr>
      </w:pPr>
      <w:r w:rsidRPr="00BF2AFB">
        <w:rPr>
          <w:rFonts w:ascii="Times New Roman" w:hAnsi="Times New Roman" w:cs="Times New Roman"/>
          <w:lang w:val="pt-PT"/>
        </w:rPr>
        <w:t>Cadastro e atualização de Currículo</w:t>
      </w:r>
      <w:r w:rsidR="002B2F8A">
        <w:rPr>
          <w:rFonts w:ascii="Times New Roman" w:hAnsi="Times New Roman" w:cs="Times New Roman"/>
          <w:lang w:val="pt-PT"/>
        </w:rPr>
        <w:t xml:space="preserve"> via formulário</w:t>
      </w:r>
    </w:p>
    <w:p w14:paraId="665B8985" w14:textId="77777777" w:rsidR="00AF70B7" w:rsidRPr="00BF2AFB" w:rsidRDefault="00AF70B7" w:rsidP="00AF70B7">
      <w:pPr>
        <w:pStyle w:val="CorpoA"/>
        <w:spacing w:after="120"/>
        <w:ind w:left="1440" w:right="454"/>
        <w:rPr>
          <w:rFonts w:ascii="Times New Roman" w:hAnsi="Times New Roman" w:cs="Times New Roman"/>
          <w:lang w:val="pt-PT"/>
        </w:rPr>
      </w:pPr>
    </w:p>
    <w:p w14:paraId="17009C1F" w14:textId="77777777" w:rsidR="00F007AB" w:rsidRPr="00BF2AFB" w:rsidRDefault="00BF2AFB">
      <w:pPr>
        <w:pStyle w:val="CorpoA"/>
        <w:spacing w:after="120"/>
        <w:ind w:left="720" w:right="454"/>
        <w:rPr>
          <w:rFonts w:ascii="Times New Roman" w:hAnsi="Times New Roman" w:cs="Times New Roman"/>
          <w:lang w:val="pt-PT"/>
        </w:rPr>
      </w:pPr>
      <w:r>
        <w:rPr>
          <w:rFonts w:ascii="Times New Roman" w:hAnsi="Times New Roman" w:cs="Times New Roman"/>
          <w:lang w:val="pt-PT"/>
        </w:rPr>
        <w:t>- Área do Administrador</w:t>
      </w:r>
      <w:r w:rsidR="008427F2" w:rsidRPr="00BF2AFB">
        <w:rPr>
          <w:rFonts w:ascii="Times New Roman" w:hAnsi="Times New Roman" w:cs="Times New Roman"/>
          <w:lang w:val="pt-PT"/>
        </w:rPr>
        <w:t xml:space="preserve"> com as seguintes funcionalidades:</w:t>
      </w:r>
    </w:p>
    <w:p w14:paraId="0D72068A" w14:textId="77777777" w:rsidR="00F007AB" w:rsidRPr="00BF2AFB" w:rsidRDefault="008427F2">
      <w:pPr>
        <w:pStyle w:val="CorpoA"/>
        <w:numPr>
          <w:ilvl w:val="0"/>
          <w:numId w:val="4"/>
        </w:numPr>
        <w:spacing w:after="120"/>
        <w:ind w:right="454"/>
        <w:rPr>
          <w:rFonts w:ascii="Times New Roman" w:hAnsi="Times New Roman" w:cs="Times New Roman"/>
          <w:lang w:val="pt-PT"/>
        </w:rPr>
      </w:pPr>
      <w:r w:rsidRPr="00BF2AFB">
        <w:rPr>
          <w:rFonts w:ascii="Times New Roman" w:hAnsi="Times New Roman" w:cs="Times New Roman"/>
          <w:lang w:val="pt-PT"/>
        </w:rPr>
        <w:t>Divulgação de vagas</w:t>
      </w:r>
    </w:p>
    <w:p w14:paraId="6A71953A" w14:textId="77777777" w:rsidR="00F007AB" w:rsidRPr="00BF2AFB" w:rsidRDefault="008427F2">
      <w:pPr>
        <w:pStyle w:val="CorpoA"/>
        <w:numPr>
          <w:ilvl w:val="0"/>
          <w:numId w:val="4"/>
        </w:numPr>
        <w:spacing w:after="120"/>
        <w:ind w:right="454"/>
        <w:rPr>
          <w:rFonts w:ascii="Times New Roman" w:hAnsi="Times New Roman" w:cs="Times New Roman"/>
          <w:lang w:val="pt-PT"/>
        </w:rPr>
      </w:pPr>
      <w:r w:rsidRPr="00BF2AFB">
        <w:rPr>
          <w:rFonts w:ascii="Times New Roman" w:hAnsi="Times New Roman" w:cs="Times New Roman"/>
          <w:lang w:val="pt-PT"/>
        </w:rPr>
        <w:t>Gestão de Vagas</w:t>
      </w:r>
    </w:p>
    <w:p w14:paraId="40098029" w14:textId="7E784BF7" w:rsidR="00F007AB" w:rsidRPr="00BF2AFB" w:rsidRDefault="008427F2" w:rsidP="002B2F8A">
      <w:pPr>
        <w:pStyle w:val="CorpoA"/>
        <w:numPr>
          <w:ilvl w:val="0"/>
          <w:numId w:val="4"/>
        </w:numPr>
        <w:spacing w:after="120"/>
        <w:ind w:right="454"/>
        <w:rPr>
          <w:rFonts w:ascii="Times New Roman" w:hAnsi="Times New Roman" w:cs="Times New Roman"/>
          <w:lang w:val="pt-PT"/>
        </w:rPr>
      </w:pPr>
      <w:r w:rsidRPr="00BF2AFB">
        <w:rPr>
          <w:rFonts w:ascii="Times New Roman" w:hAnsi="Times New Roman" w:cs="Times New Roman"/>
          <w:lang w:val="pt-PT"/>
        </w:rPr>
        <w:t>Visualização de candidatos com c</w:t>
      </w:r>
      <w:r w:rsidR="00BF2AFB">
        <w:rPr>
          <w:rFonts w:ascii="Times New Roman" w:hAnsi="Times New Roman" w:cs="Times New Roman"/>
          <w:lang w:val="pt-PT"/>
        </w:rPr>
        <w:t>urrículo</w:t>
      </w:r>
      <w:r w:rsidR="002B2F8A">
        <w:rPr>
          <w:rFonts w:ascii="Times New Roman" w:hAnsi="Times New Roman" w:cs="Times New Roman"/>
          <w:lang w:val="pt-PT"/>
        </w:rPr>
        <w:t xml:space="preserve"> preenchido no cadastro</w:t>
      </w:r>
      <w:r w:rsidR="00BF2AFB">
        <w:rPr>
          <w:rFonts w:ascii="Times New Roman" w:hAnsi="Times New Roman" w:cs="Times New Roman"/>
          <w:lang w:val="pt-PT"/>
        </w:rPr>
        <w:t xml:space="preserve"> </w:t>
      </w:r>
    </w:p>
    <w:p w14:paraId="478668DB" w14:textId="77777777" w:rsidR="00F007AB" w:rsidRPr="00BF2AFB" w:rsidRDefault="008427F2">
      <w:pPr>
        <w:pStyle w:val="CorpoA"/>
        <w:numPr>
          <w:ilvl w:val="0"/>
          <w:numId w:val="4"/>
        </w:numPr>
        <w:spacing w:after="120"/>
        <w:ind w:right="454"/>
        <w:rPr>
          <w:rFonts w:ascii="Times New Roman" w:hAnsi="Times New Roman" w:cs="Times New Roman"/>
          <w:lang w:val="pt-PT"/>
        </w:rPr>
      </w:pPr>
      <w:r w:rsidRPr="00BF2AFB">
        <w:rPr>
          <w:rFonts w:ascii="Times New Roman" w:hAnsi="Times New Roman" w:cs="Times New Roman"/>
          <w:lang w:val="pt-PT"/>
        </w:rPr>
        <w:t xml:space="preserve">Banco de Dados de Currículos </w:t>
      </w:r>
    </w:p>
    <w:p w14:paraId="0A7169BC" w14:textId="77777777" w:rsidR="00F007AB" w:rsidRPr="00BF2AFB" w:rsidRDefault="00F007AB">
      <w:pPr>
        <w:pStyle w:val="CorpoA"/>
        <w:spacing w:after="120"/>
        <w:ind w:left="1440" w:right="454"/>
        <w:rPr>
          <w:rFonts w:ascii="Times New Roman" w:hAnsi="Times New Roman" w:cs="Times New Roman"/>
          <w:lang w:val="pt-PT"/>
        </w:rPr>
      </w:pPr>
    </w:p>
    <w:p w14:paraId="3BF21269" w14:textId="77777777" w:rsidR="00F007AB" w:rsidRPr="00BF2AFB" w:rsidRDefault="008427F2">
      <w:pPr>
        <w:pStyle w:val="CorpoA"/>
        <w:keepNext/>
        <w:spacing w:before="240"/>
        <w:jc w:val="left"/>
        <w:rPr>
          <w:rFonts w:ascii="Times New Roman" w:hAnsi="Times New Roman" w:cs="Times New Roman"/>
          <w:b/>
          <w:bCs/>
          <w:sz w:val="28"/>
          <w:szCs w:val="28"/>
          <w:lang w:val="pt-PT"/>
        </w:rPr>
      </w:pPr>
      <w:r w:rsidRPr="00BF2AFB">
        <w:rPr>
          <w:rFonts w:ascii="Times New Roman" w:hAnsi="Times New Roman" w:cs="Times New Roman"/>
          <w:b/>
          <w:bCs/>
          <w:sz w:val="28"/>
          <w:szCs w:val="28"/>
          <w:lang w:val="pt-PT"/>
        </w:rPr>
        <w:t>2. Estudo de Viabilidade</w:t>
      </w:r>
    </w:p>
    <w:p w14:paraId="6829C26F" w14:textId="77777777" w:rsidR="00F007AB" w:rsidRPr="00BF2AFB" w:rsidRDefault="008427F2">
      <w:pPr>
        <w:pStyle w:val="CorpoA"/>
        <w:rPr>
          <w:rFonts w:ascii="Times New Roman" w:hAnsi="Times New Roman" w:cs="Times New Roman"/>
          <w:b/>
          <w:bCs/>
          <w:lang w:val="pt-PT"/>
        </w:rPr>
      </w:pPr>
      <w:r w:rsidRPr="00BF2AFB">
        <w:rPr>
          <w:rFonts w:ascii="Times New Roman" w:hAnsi="Times New Roman" w:cs="Times New Roman"/>
          <w:b/>
          <w:bCs/>
          <w:lang w:val="pt-PT"/>
        </w:rPr>
        <w:t>2.1. Soluções de Mercado e OPE</w:t>
      </w:r>
    </w:p>
    <w:p w14:paraId="2515085F" w14:textId="77777777" w:rsidR="00F007AB" w:rsidRPr="00BF2AFB" w:rsidRDefault="008427F2">
      <w:pPr>
        <w:pStyle w:val="CorpoA"/>
        <w:spacing w:after="120"/>
        <w:ind w:left="454" w:right="454"/>
        <w:jc w:val="center"/>
        <w:rPr>
          <w:rFonts w:ascii="Times New Roman" w:hAnsi="Times New Roman" w:cs="Times New Roman"/>
          <w:lang w:val="pt-PT"/>
        </w:rPr>
      </w:pPr>
      <w:r w:rsidRPr="00BF2AFB">
        <w:rPr>
          <w:rFonts w:ascii="Times New Roman" w:hAnsi="Times New Roman" w:cs="Times New Roman"/>
          <w:b/>
          <w:bCs/>
          <w:sz w:val="20"/>
          <w:szCs w:val="20"/>
          <w:lang w:val="pt-PT"/>
        </w:rPr>
        <w:t>Tabela 1. Soluções de Mercado</w:t>
      </w:r>
    </w:p>
    <w:p w14:paraId="32EEFB81" w14:textId="77777777" w:rsidR="00F007AB" w:rsidRPr="00BF2AFB" w:rsidRDefault="008427F2">
      <w:pPr>
        <w:pStyle w:val="CorpoA"/>
        <w:rPr>
          <w:rFonts w:ascii="Times New Roman" w:hAnsi="Times New Roman" w:cs="Times New Roman"/>
        </w:rPr>
      </w:pPr>
      <w:r w:rsidRPr="00BF2AFB">
        <w:rPr>
          <w:rFonts w:ascii="Times New Roman" w:hAnsi="Times New Roman" w:cs="Times New Roman"/>
          <w:noProof/>
          <w:lang w:val="pt-BR"/>
        </w:rPr>
        <w:drawing>
          <wp:inline distT="0" distB="0" distL="0" distR="0" wp14:anchorId="6ED3DEE1" wp14:editId="32B2C6A3">
            <wp:extent cx="5057775" cy="2924175"/>
            <wp:effectExtent l="0" t="0" r="9525" b="9525"/>
            <wp:docPr id="1073741826" name="officeArt object" descr="Captura de Tela 2019-10-11 às 15.49.12.png"/>
            <wp:cNvGraphicFramePr/>
            <a:graphic xmlns:a="http://schemas.openxmlformats.org/drawingml/2006/main">
              <a:graphicData uri="http://schemas.openxmlformats.org/drawingml/2006/picture">
                <pic:pic xmlns:pic="http://schemas.openxmlformats.org/drawingml/2006/picture">
                  <pic:nvPicPr>
                    <pic:cNvPr id="1073741826" name="Captura de Tela 2019-10-11 às 15.49.12.png" descr="Captura de Tela 2019-10-11 às 15.49.12.png"/>
                    <pic:cNvPicPr>
                      <a:picLocks noChangeAspect="1"/>
                    </pic:cNvPicPr>
                  </pic:nvPicPr>
                  <pic:blipFill>
                    <a:blip r:embed="rId11"/>
                    <a:stretch>
                      <a:fillRect/>
                    </a:stretch>
                  </pic:blipFill>
                  <pic:spPr>
                    <a:xfrm>
                      <a:off x="0" y="0"/>
                      <a:ext cx="5057775" cy="2924175"/>
                    </a:xfrm>
                    <a:prstGeom prst="rect">
                      <a:avLst/>
                    </a:prstGeom>
                    <a:ln w="12700" cap="flat">
                      <a:noFill/>
                      <a:miter lim="400000"/>
                    </a:ln>
                    <a:effectLst/>
                  </pic:spPr>
                </pic:pic>
              </a:graphicData>
            </a:graphic>
          </wp:inline>
        </w:drawing>
      </w:r>
    </w:p>
    <w:p w14:paraId="6DF4FBB1" w14:textId="77777777" w:rsidR="00F007AB" w:rsidRPr="00BF2AFB" w:rsidRDefault="008427F2">
      <w:pPr>
        <w:pStyle w:val="CorpoA"/>
        <w:keepNext/>
        <w:spacing w:before="240"/>
        <w:jc w:val="left"/>
        <w:rPr>
          <w:rFonts w:ascii="Times New Roman" w:hAnsi="Times New Roman" w:cs="Times New Roman"/>
          <w:b/>
          <w:bCs/>
          <w:lang w:val="pt-PT"/>
        </w:rPr>
      </w:pPr>
      <w:r w:rsidRPr="00BF2AFB">
        <w:rPr>
          <w:rFonts w:ascii="Times New Roman" w:hAnsi="Times New Roman" w:cs="Times New Roman"/>
          <w:b/>
          <w:bCs/>
          <w:lang w:val="pt-PT"/>
        </w:rPr>
        <w:lastRenderedPageBreak/>
        <w:t>2.2. Justificativa</w:t>
      </w:r>
    </w:p>
    <w:p w14:paraId="6A689BA7" w14:textId="77777777" w:rsidR="00F007AB" w:rsidRPr="00BF2AFB" w:rsidRDefault="00637A03">
      <w:pPr>
        <w:pStyle w:val="CorpoA"/>
        <w:keepNext/>
        <w:spacing w:before="240"/>
        <w:rPr>
          <w:rFonts w:ascii="Times New Roman" w:hAnsi="Times New Roman" w:cs="Times New Roman"/>
          <w:lang w:val="pt-PT"/>
        </w:rPr>
      </w:pPr>
      <w:r w:rsidRPr="00BF2AFB">
        <w:rPr>
          <w:rFonts w:ascii="Times New Roman" w:hAnsi="Times New Roman" w:cs="Times New Roman"/>
          <w:lang w:val="pt-PT"/>
        </w:rPr>
        <w:tab/>
      </w:r>
      <w:r w:rsidR="008427F2" w:rsidRPr="00BF2AFB">
        <w:rPr>
          <w:rFonts w:ascii="Times New Roman" w:hAnsi="Times New Roman" w:cs="Times New Roman"/>
          <w:lang w:val="pt-PT"/>
        </w:rPr>
        <w:t>Após o levantamento de soluções similares à plataforma a ser desenvolvida, citada no item 1 (Introdução), podemos inferir que a solução proposta é aderente às necessidades do cliente, tanto em termos de custo quanto em termos de funcionalidades.</w:t>
      </w:r>
    </w:p>
    <w:p w14:paraId="4A28344D" w14:textId="77777777" w:rsidR="00F007AB" w:rsidRPr="00BF2AFB" w:rsidRDefault="00637A03">
      <w:pPr>
        <w:pStyle w:val="CorpoA"/>
        <w:keepNext/>
        <w:spacing w:before="240"/>
        <w:rPr>
          <w:rFonts w:ascii="Times New Roman" w:hAnsi="Times New Roman" w:cs="Times New Roman"/>
          <w:lang w:val="pt-PT"/>
        </w:rPr>
      </w:pPr>
      <w:r w:rsidRPr="00BF2AFB">
        <w:rPr>
          <w:rFonts w:ascii="Times New Roman" w:hAnsi="Times New Roman" w:cs="Times New Roman"/>
          <w:lang w:val="pt-PT"/>
        </w:rPr>
        <w:tab/>
      </w:r>
      <w:r w:rsidR="008427F2" w:rsidRPr="00BF2AFB">
        <w:rPr>
          <w:rFonts w:ascii="Times New Roman" w:hAnsi="Times New Roman" w:cs="Times New Roman"/>
          <w:lang w:val="pt-PT"/>
        </w:rPr>
        <w:t>Apesar de já e</w:t>
      </w:r>
      <w:r w:rsidR="00BF2AFB">
        <w:rPr>
          <w:rFonts w:ascii="Times New Roman" w:hAnsi="Times New Roman" w:cs="Times New Roman"/>
          <w:lang w:val="pt-PT"/>
        </w:rPr>
        <w:t xml:space="preserve">xistirem algumas plataformas </w:t>
      </w:r>
      <w:r w:rsidR="008427F2" w:rsidRPr="00BF2AFB">
        <w:rPr>
          <w:rFonts w:ascii="Times New Roman" w:hAnsi="Times New Roman" w:cs="Times New Roman"/>
          <w:lang w:val="pt-PT"/>
        </w:rPr>
        <w:t>desenvolvida</w:t>
      </w:r>
      <w:r w:rsidR="00BF2AFB">
        <w:rPr>
          <w:rFonts w:ascii="Times New Roman" w:hAnsi="Times New Roman" w:cs="Times New Roman"/>
          <w:lang w:val="pt-PT"/>
        </w:rPr>
        <w:t xml:space="preserve">s e comercializadas no mercado, </w:t>
      </w:r>
      <w:r w:rsidR="008427F2" w:rsidRPr="00BF2AFB">
        <w:rPr>
          <w:rFonts w:ascii="Times New Roman" w:hAnsi="Times New Roman" w:cs="Times New Roman"/>
          <w:lang w:val="pt-PT"/>
        </w:rPr>
        <w:t xml:space="preserve">grande parte apresenta limitação no número de vagas que podem ser disponibilizadas / divulgadas (como no caso da Gupy, MyTalents, Software RH e Vagas.com). Algumas também possuem limitações quanto ao número de usuários que podem acessar o sistema (apenas uma delas possui acesso ilimitado). </w:t>
      </w:r>
    </w:p>
    <w:p w14:paraId="036B57A0" w14:textId="77777777" w:rsidR="00F007AB" w:rsidRPr="00BF2AFB" w:rsidRDefault="00BF2AFB">
      <w:pPr>
        <w:pStyle w:val="CorpoA"/>
        <w:keepNext/>
        <w:spacing w:before="240"/>
        <w:rPr>
          <w:rFonts w:ascii="Times New Roman" w:hAnsi="Times New Roman" w:cs="Times New Roman"/>
          <w:lang w:val="pt-PT"/>
        </w:rPr>
      </w:pPr>
      <w:r>
        <w:rPr>
          <w:rFonts w:ascii="Times New Roman" w:hAnsi="Times New Roman" w:cs="Times New Roman"/>
          <w:lang w:val="pt-PT"/>
        </w:rPr>
        <w:tab/>
      </w:r>
      <w:r w:rsidR="008427F2" w:rsidRPr="00BF2AFB">
        <w:rPr>
          <w:rFonts w:ascii="Times New Roman" w:hAnsi="Times New Roman" w:cs="Times New Roman"/>
          <w:lang w:val="pt-PT"/>
        </w:rPr>
        <w:t xml:space="preserve">Financeiramente a solução proposta também se mostra mais viável, uma vez que o cliente paga uma única vez pela solução e torna-se seu proprietário, podendo realizar ajustes e </w:t>
      </w:r>
      <w:r w:rsidR="008427F2" w:rsidRPr="00BF2AFB">
        <w:rPr>
          <w:rFonts w:ascii="Times New Roman" w:hAnsi="Times New Roman" w:cs="Times New Roman"/>
          <w:i/>
          <w:iCs/>
          <w:lang w:val="pt-PT"/>
        </w:rPr>
        <w:t>upgrades</w:t>
      </w:r>
      <w:r w:rsidR="008427F2" w:rsidRPr="00BF2AFB">
        <w:rPr>
          <w:rFonts w:ascii="Times New Roman" w:hAnsi="Times New Roman" w:cs="Times New Roman"/>
          <w:lang w:val="pt-PT"/>
        </w:rPr>
        <w:t xml:space="preserve"> quando desejar, enquanto que se optar por qualquer outra já existente, teria de pagar um valor mensal ou por vaga trabalhada e depender da empresa proprietária realizar melhorias.</w:t>
      </w:r>
    </w:p>
    <w:p w14:paraId="480D4CF2" w14:textId="77777777" w:rsidR="00F007AB" w:rsidRPr="00BF2AFB" w:rsidRDefault="008427F2">
      <w:pPr>
        <w:pStyle w:val="CorpoA"/>
        <w:keepNext/>
        <w:spacing w:before="240"/>
        <w:jc w:val="left"/>
        <w:rPr>
          <w:rFonts w:ascii="Times New Roman" w:hAnsi="Times New Roman" w:cs="Times New Roman"/>
          <w:b/>
          <w:bCs/>
          <w:sz w:val="28"/>
          <w:szCs w:val="28"/>
          <w:lang w:val="pt-PT"/>
        </w:rPr>
      </w:pPr>
      <w:r w:rsidRPr="00BF2AFB">
        <w:rPr>
          <w:rFonts w:ascii="Times New Roman" w:hAnsi="Times New Roman" w:cs="Times New Roman"/>
          <w:b/>
          <w:bCs/>
          <w:sz w:val="28"/>
          <w:szCs w:val="28"/>
          <w:lang w:val="pt-PT"/>
        </w:rPr>
        <w:t>3. Arquitetura da Solução</w:t>
      </w:r>
    </w:p>
    <w:p w14:paraId="414DC61E" w14:textId="0F7B1B22" w:rsidR="00F007AB" w:rsidRPr="00BF2AFB" w:rsidRDefault="00A82CA1">
      <w:pPr>
        <w:pStyle w:val="CorpoA"/>
        <w:rPr>
          <w:rFonts w:ascii="Times New Roman" w:hAnsi="Times New Roman" w:cs="Times New Roman"/>
          <w:lang w:val="pt-PT"/>
        </w:rPr>
      </w:pPr>
      <w:r>
        <w:rPr>
          <w:rFonts w:ascii="Times New Roman" w:hAnsi="Times New Roman" w:cs="Times New Roman"/>
          <w:lang w:val="pt-PT"/>
        </w:rPr>
        <w:tab/>
      </w:r>
      <w:r w:rsidR="008427F2" w:rsidRPr="00BF2AFB">
        <w:rPr>
          <w:rFonts w:ascii="Times New Roman" w:hAnsi="Times New Roman" w:cs="Times New Roman"/>
          <w:lang w:val="pt-PT"/>
        </w:rPr>
        <w:t>Nessa seção deve ser descrita toda a arquitetura tecnológica da solução proposta. Muito do conteúdo dessa seção vai estar presente no artefatos gerados na etapa de engenharia de software. Nesse documento deve estar presente imagens e descrições dos artefatos mais relevantes. Todos os outros deverão estar nas referências.</w:t>
      </w:r>
    </w:p>
    <w:p w14:paraId="5FB63D72" w14:textId="77777777" w:rsidR="00F007AB" w:rsidRPr="00BF2AFB" w:rsidRDefault="008427F2">
      <w:pPr>
        <w:pStyle w:val="CorpoA"/>
        <w:keepNext/>
        <w:spacing w:before="240"/>
        <w:jc w:val="left"/>
        <w:rPr>
          <w:rFonts w:ascii="Times New Roman" w:hAnsi="Times New Roman" w:cs="Times New Roman"/>
          <w:b/>
          <w:bCs/>
          <w:lang w:val="pt-PT"/>
        </w:rPr>
      </w:pPr>
      <w:r w:rsidRPr="00BF2AFB">
        <w:rPr>
          <w:rFonts w:ascii="Times New Roman" w:hAnsi="Times New Roman" w:cs="Times New Roman"/>
          <w:b/>
          <w:bCs/>
          <w:lang w:val="pt-PT"/>
        </w:rPr>
        <w:lastRenderedPageBreak/>
        <w:t>3.1. Diagrama de Componentes</w:t>
      </w:r>
    </w:p>
    <w:p w14:paraId="6D60225E" w14:textId="5D57C7FF" w:rsidR="00F007AB" w:rsidRDefault="008B271E" w:rsidP="008B271E">
      <w:pPr>
        <w:pStyle w:val="CorpoA"/>
        <w:keepNext/>
        <w:spacing w:before="240"/>
        <w:jc w:val="center"/>
        <w:rPr>
          <w:rFonts w:ascii="Times New Roman" w:hAnsi="Times New Roman" w:cs="Times New Roman"/>
          <w:lang w:val="pt-PT"/>
        </w:rPr>
      </w:pPr>
      <w:r>
        <w:rPr>
          <w:rFonts w:ascii="Times New Roman" w:hAnsi="Times New Roman" w:cs="Times New Roman"/>
          <w:lang w:val="pt-PT"/>
        </w:rPr>
        <w:t>Diagrama de Componentes Hunter System Pro</w:t>
      </w:r>
    </w:p>
    <w:p w14:paraId="09DEC3D6" w14:textId="50A22367" w:rsidR="008B271E" w:rsidRDefault="008B271E">
      <w:pPr>
        <w:pStyle w:val="CorpoA"/>
        <w:keepNext/>
        <w:spacing w:before="240"/>
        <w:rPr>
          <w:rFonts w:ascii="Times New Roman" w:hAnsi="Times New Roman" w:cs="Times New Roman"/>
          <w:lang w:val="pt-PT"/>
        </w:rPr>
      </w:pPr>
      <w:r w:rsidRPr="008B271E">
        <w:rPr>
          <w:rFonts w:ascii="Times New Roman" w:hAnsi="Times New Roman" w:cs="Times New Roman"/>
          <w:noProof/>
          <w:lang w:val="pt-BR"/>
        </w:rPr>
        <w:drawing>
          <wp:inline distT="0" distB="0" distL="0" distR="0" wp14:anchorId="6FA5E306" wp14:editId="4A0724BA">
            <wp:extent cx="5772150" cy="3151794"/>
            <wp:effectExtent l="0" t="0" r="0" b="0"/>
            <wp:docPr id="1" name="Imagem 1" descr="C:\Users\Bruna Coki\Downloads\DiaCom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na Coki\Downloads\DiaComp.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76026" cy="3153910"/>
                    </a:xfrm>
                    <a:prstGeom prst="rect">
                      <a:avLst/>
                    </a:prstGeom>
                    <a:noFill/>
                    <a:ln>
                      <a:noFill/>
                    </a:ln>
                  </pic:spPr>
                </pic:pic>
              </a:graphicData>
            </a:graphic>
          </wp:inline>
        </w:drawing>
      </w:r>
    </w:p>
    <w:p w14:paraId="77350845" w14:textId="77777777" w:rsidR="008B271E" w:rsidRDefault="008B271E">
      <w:pPr>
        <w:pStyle w:val="CorpoA"/>
        <w:keepNext/>
        <w:spacing w:before="240"/>
        <w:rPr>
          <w:rFonts w:ascii="Times New Roman" w:hAnsi="Times New Roman" w:cs="Times New Roman"/>
          <w:lang w:val="pt-PT"/>
        </w:rPr>
      </w:pPr>
    </w:p>
    <w:p w14:paraId="22AE3FD0" w14:textId="527480F4" w:rsidR="008B271E" w:rsidRDefault="008B271E" w:rsidP="008B271E">
      <w:pPr>
        <w:pStyle w:val="CorpoA"/>
        <w:keepNext/>
        <w:spacing w:before="240"/>
        <w:jc w:val="center"/>
        <w:rPr>
          <w:rFonts w:ascii="Times New Roman" w:hAnsi="Times New Roman" w:cs="Times New Roman"/>
          <w:lang w:val="pt-PT"/>
        </w:rPr>
      </w:pPr>
      <w:r>
        <w:rPr>
          <w:rFonts w:ascii="Times New Roman" w:hAnsi="Times New Roman" w:cs="Times New Roman"/>
          <w:lang w:val="pt-PT"/>
        </w:rPr>
        <w:t>Divisão do Sistema e Subsistema</w:t>
      </w:r>
    </w:p>
    <w:p w14:paraId="5A83F14C" w14:textId="77777777" w:rsidR="008B271E" w:rsidRDefault="008B271E" w:rsidP="008B271E">
      <w:pPr>
        <w:pStyle w:val="CorpoA"/>
        <w:keepNext/>
        <w:spacing w:before="240"/>
        <w:jc w:val="center"/>
        <w:rPr>
          <w:rFonts w:ascii="Times New Roman" w:hAnsi="Times New Roman" w:cs="Times New Roman"/>
          <w:lang w:val="pt-PT"/>
        </w:rPr>
      </w:pPr>
    </w:p>
    <w:tbl>
      <w:tblPr>
        <w:tblStyle w:val="Tabelacomgrade"/>
        <w:tblW w:w="9493" w:type="dxa"/>
        <w:tblLook w:val="04A0" w:firstRow="1" w:lastRow="0" w:firstColumn="1" w:lastColumn="0" w:noHBand="0" w:noVBand="1"/>
      </w:tblPr>
      <w:tblGrid>
        <w:gridCol w:w="4673"/>
        <w:gridCol w:w="4820"/>
      </w:tblGrid>
      <w:tr w:rsidR="008B271E" w14:paraId="795E49C3" w14:textId="77777777" w:rsidTr="0058376E">
        <w:trPr>
          <w:trHeight w:val="419"/>
        </w:trPr>
        <w:tc>
          <w:tcPr>
            <w:tcW w:w="4673" w:type="dxa"/>
            <w:shd w:val="clear" w:color="auto" w:fill="auto"/>
          </w:tcPr>
          <w:p w14:paraId="7F48873F" w14:textId="244328BC" w:rsidR="008B271E" w:rsidRPr="008B271E" w:rsidRDefault="008B271E" w:rsidP="008B271E">
            <w:pPr>
              <w:pStyle w:val="CorpoA"/>
              <w:keepNext/>
              <w:pBdr>
                <w:top w:val="none" w:sz="0" w:space="0" w:color="auto"/>
                <w:left w:val="none" w:sz="0" w:space="0" w:color="auto"/>
                <w:bottom w:val="none" w:sz="0" w:space="0" w:color="auto"/>
                <w:right w:val="none" w:sz="0" w:space="0" w:color="auto"/>
                <w:between w:val="none" w:sz="0" w:space="0" w:color="auto"/>
                <w:bar w:val="none" w:sz="0" w:color="auto"/>
              </w:pBdr>
              <w:spacing w:before="240"/>
              <w:jc w:val="center"/>
              <w:rPr>
                <w:rFonts w:ascii="Times New Roman" w:hAnsi="Times New Roman" w:cs="Times New Roman"/>
                <w:b/>
                <w:lang w:val="pt-PT"/>
              </w:rPr>
            </w:pPr>
            <w:r w:rsidRPr="008B271E">
              <w:rPr>
                <w:rFonts w:ascii="Times New Roman" w:hAnsi="Times New Roman" w:cs="Times New Roman"/>
                <w:b/>
                <w:lang w:val="pt-PT"/>
              </w:rPr>
              <w:t>Sistema</w:t>
            </w:r>
          </w:p>
        </w:tc>
        <w:tc>
          <w:tcPr>
            <w:tcW w:w="4820" w:type="dxa"/>
            <w:shd w:val="clear" w:color="auto" w:fill="auto"/>
          </w:tcPr>
          <w:p w14:paraId="1C796D2E" w14:textId="2B540074" w:rsidR="008B271E" w:rsidRPr="008B271E" w:rsidRDefault="008B271E" w:rsidP="008B271E">
            <w:pPr>
              <w:pStyle w:val="CorpoA"/>
              <w:keepNext/>
              <w:pBdr>
                <w:top w:val="none" w:sz="0" w:space="0" w:color="auto"/>
                <w:left w:val="none" w:sz="0" w:space="0" w:color="auto"/>
                <w:bottom w:val="none" w:sz="0" w:space="0" w:color="auto"/>
                <w:right w:val="none" w:sz="0" w:space="0" w:color="auto"/>
                <w:between w:val="none" w:sz="0" w:space="0" w:color="auto"/>
                <w:bar w:val="none" w:sz="0" w:color="auto"/>
              </w:pBdr>
              <w:spacing w:before="240"/>
              <w:jc w:val="center"/>
              <w:rPr>
                <w:rFonts w:ascii="Times New Roman" w:hAnsi="Times New Roman" w:cs="Times New Roman"/>
                <w:b/>
                <w:lang w:val="pt-PT"/>
              </w:rPr>
            </w:pPr>
            <w:r w:rsidRPr="008B271E">
              <w:rPr>
                <w:rFonts w:ascii="Times New Roman" w:hAnsi="Times New Roman" w:cs="Times New Roman"/>
                <w:b/>
                <w:lang w:val="pt-PT"/>
              </w:rPr>
              <w:t>Subsistema</w:t>
            </w:r>
          </w:p>
        </w:tc>
      </w:tr>
      <w:tr w:rsidR="008B271E" w14:paraId="4FCE33C9" w14:textId="77777777" w:rsidTr="0058376E">
        <w:tc>
          <w:tcPr>
            <w:tcW w:w="4673" w:type="dxa"/>
            <w:shd w:val="clear" w:color="auto" w:fill="auto"/>
          </w:tcPr>
          <w:p w14:paraId="3140A5B1" w14:textId="171B2891" w:rsidR="008B271E" w:rsidRDefault="008B271E" w:rsidP="008B271E">
            <w:pPr>
              <w:pStyle w:val="CorpoA"/>
              <w:keepNext/>
              <w:pBdr>
                <w:top w:val="none" w:sz="0" w:space="0" w:color="auto"/>
                <w:left w:val="none" w:sz="0" w:space="0" w:color="auto"/>
                <w:bottom w:val="none" w:sz="0" w:space="0" w:color="auto"/>
                <w:right w:val="none" w:sz="0" w:space="0" w:color="auto"/>
                <w:between w:val="none" w:sz="0" w:space="0" w:color="auto"/>
                <w:bar w:val="none" w:sz="0" w:color="auto"/>
              </w:pBdr>
              <w:spacing w:before="240"/>
              <w:jc w:val="center"/>
              <w:rPr>
                <w:rFonts w:ascii="Times New Roman" w:hAnsi="Times New Roman" w:cs="Times New Roman"/>
                <w:lang w:val="pt-PT"/>
              </w:rPr>
            </w:pPr>
            <w:r>
              <w:rPr>
                <w:rFonts w:ascii="Times New Roman" w:hAnsi="Times New Roman" w:cs="Times New Roman"/>
                <w:lang w:val="pt-PT"/>
              </w:rPr>
              <w:t>Cadastro de Usuário</w:t>
            </w:r>
          </w:p>
        </w:tc>
        <w:tc>
          <w:tcPr>
            <w:tcW w:w="4820" w:type="dxa"/>
            <w:shd w:val="clear" w:color="auto" w:fill="auto"/>
          </w:tcPr>
          <w:p w14:paraId="182147DA" w14:textId="540E18CE" w:rsidR="008B271E" w:rsidRDefault="008B271E" w:rsidP="008B271E">
            <w:pPr>
              <w:pStyle w:val="CorpoA"/>
              <w:keepNext/>
              <w:pBdr>
                <w:top w:val="none" w:sz="0" w:space="0" w:color="auto"/>
                <w:left w:val="none" w:sz="0" w:space="0" w:color="auto"/>
                <w:bottom w:val="none" w:sz="0" w:space="0" w:color="auto"/>
                <w:right w:val="none" w:sz="0" w:space="0" w:color="auto"/>
                <w:between w:val="none" w:sz="0" w:space="0" w:color="auto"/>
                <w:bar w:val="none" w:sz="0" w:color="auto"/>
              </w:pBdr>
              <w:spacing w:before="240"/>
              <w:jc w:val="center"/>
              <w:rPr>
                <w:rFonts w:ascii="Times New Roman" w:hAnsi="Times New Roman" w:cs="Times New Roman"/>
                <w:lang w:val="pt-PT"/>
              </w:rPr>
            </w:pPr>
            <w:r>
              <w:rPr>
                <w:rFonts w:ascii="Times New Roman" w:hAnsi="Times New Roman" w:cs="Times New Roman"/>
                <w:lang w:val="pt-PT"/>
              </w:rPr>
              <w:t>Registro e cadastro do usuário</w:t>
            </w:r>
          </w:p>
        </w:tc>
      </w:tr>
      <w:tr w:rsidR="008B271E" w14:paraId="1BC4B756" w14:textId="77777777" w:rsidTr="0058376E">
        <w:tc>
          <w:tcPr>
            <w:tcW w:w="4673" w:type="dxa"/>
            <w:shd w:val="clear" w:color="auto" w:fill="auto"/>
          </w:tcPr>
          <w:p w14:paraId="34A58BB3" w14:textId="3B80932E" w:rsidR="008B271E" w:rsidRDefault="008B271E" w:rsidP="008B271E">
            <w:pPr>
              <w:pStyle w:val="CorpoA"/>
              <w:keepNext/>
              <w:pBdr>
                <w:top w:val="none" w:sz="0" w:space="0" w:color="auto"/>
                <w:left w:val="none" w:sz="0" w:space="0" w:color="auto"/>
                <w:bottom w:val="none" w:sz="0" w:space="0" w:color="auto"/>
                <w:right w:val="none" w:sz="0" w:space="0" w:color="auto"/>
                <w:between w:val="none" w:sz="0" w:space="0" w:color="auto"/>
                <w:bar w:val="none" w:sz="0" w:color="auto"/>
              </w:pBdr>
              <w:spacing w:before="240"/>
              <w:jc w:val="center"/>
              <w:rPr>
                <w:rFonts w:ascii="Times New Roman" w:hAnsi="Times New Roman" w:cs="Times New Roman"/>
                <w:lang w:val="pt-PT"/>
              </w:rPr>
            </w:pPr>
            <w:r>
              <w:rPr>
                <w:rFonts w:ascii="Times New Roman" w:hAnsi="Times New Roman" w:cs="Times New Roman"/>
                <w:lang w:val="pt-PT"/>
              </w:rPr>
              <w:t>Cadastro de Vagas</w:t>
            </w:r>
          </w:p>
        </w:tc>
        <w:tc>
          <w:tcPr>
            <w:tcW w:w="4820" w:type="dxa"/>
            <w:shd w:val="clear" w:color="auto" w:fill="auto"/>
          </w:tcPr>
          <w:p w14:paraId="4DED1829" w14:textId="354EF89F" w:rsidR="008B271E" w:rsidRDefault="008B271E" w:rsidP="008B271E">
            <w:pPr>
              <w:pStyle w:val="CorpoA"/>
              <w:keepNext/>
              <w:pBdr>
                <w:top w:val="none" w:sz="0" w:space="0" w:color="auto"/>
                <w:left w:val="none" w:sz="0" w:space="0" w:color="auto"/>
                <w:bottom w:val="none" w:sz="0" w:space="0" w:color="auto"/>
                <w:right w:val="none" w:sz="0" w:space="0" w:color="auto"/>
                <w:between w:val="none" w:sz="0" w:space="0" w:color="auto"/>
                <w:bar w:val="none" w:sz="0" w:color="auto"/>
              </w:pBdr>
              <w:spacing w:before="240"/>
              <w:jc w:val="center"/>
              <w:rPr>
                <w:rFonts w:ascii="Times New Roman" w:hAnsi="Times New Roman" w:cs="Times New Roman"/>
                <w:lang w:val="pt-PT"/>
              </w:rPr>
            </w:pPr>
            <w:r>
              <w:rPr>
                <w:rFonts w:ascii="Times New Roman" w:hAnsi="Times New Roman" w:cs="Times New Roman"/>
                <w:lang w:val="pt-PT"/>
              </w:rPr>
              <w:t>Registro e cadastro de vagas</w:t>
            </w:r>
          </w:p>
        </w:tc>
      </w:tr>
    </w:tbl>
    <w:p w14:paraId="569F3825" w14:textId="77777777" w:rsidR="00A82CA1" w:rsidRDefault="00A82CA1">
      <w:pPr>
        <w:pStyle w:val="CorpoA"/>
        <w:keepNext/>
        <w:spacing w:before="240"/>
        <w:jc w:val="left"/>
        <w:rPr>
          <w:rFonts w:ascii="Times New Roman" w:hAnsi="Times New Roman" w:cs="Times New Roman"/>
          <w:b/>
          <w:bCs/>
          <w:lang w:val="pt-PT"/>
        </w:rPr>
      </w:pPr>
    </w:p>
    <w:p w14:paraId="62F4E750" w14:textId="77777777" w:rsidR="000A7939" w:rsidRDefault="008427F2" w:rsidP="000A7939">
      <w:pPr>
        <w:pStyle w:val="CorpoA"/>
        <w:keepNext/>
        <w:spacing w:before="240"/>
        <w:jc w:val="left"/>
        <w:rPr>
          <w:rFonts w:ascii="Times New Roman" w:hAnsi="Times New Roman" w:cs="Times New Roman"/>
          <w:b/>
          <w:bCs/>
          <w:lang w:val="pt-PT"/>
        </w:rPr>
      </w:pPr>
      <w:r w:rsidRPr="00BF2AFB">
        <w:rPr>
          <w:rFonts w:ascii="Times New Roman" w:hAnsi="Times New Roman" w:cs="Times New Roman"/>
          <w:b/>
          <w:bCs/>
          <w:lang w:val="pt-PT"/>
        </w:rPr>
        <w:t>3.2. Infraestrutura</w:t>
      </w:r>
    </w:p>
    <w:p w14:paraId="2CD06C3A" w14:textId="51471F3D" w:rsidR="00F007AB" w:rsidRPr="000A7939" w:rsidRDefault="000A7939" w:rsidP="000A7939">
      <w:pPr>
        <w:pStyle w:val="CorpoA"/>
        <w:keepNext/>
        <w:spacing w:before="240"/>
        <w:jc w:val="left"/>
        <w:rPr>
          <w:rFonts w:ascii="Times New Roman" w:hAnsi="Times New Roman" w:cs="Times New Roman"/>
          <w:b/>
          <w:bCs/>
          <w:lang w:val="pt-PT"/>
        </w:rPr>
      </w:pPr>
      <w:r w:rsidRPr="000A7939">
        <w:rPr>
          <w:rFonts w:ascii="Times New Roman" w:hAnsi="Times New Roman" w:cs="Times New Roman"/>
          <w:lang w:val="pt-PT"/>
        </w:rPr>
        <w:t>A</w:t>
      </w:r>
      <w:r>
        <w:rPr>
          <w:rFonts w:ascii="Times New Roman" w:hAnsi="Times New Roman" w:cs="Times New Roman"/>
          <w:lang w:val="pt-PT"/>
        </w:rPr>
        <w:t xml:space="preserve"> </w:t>
      </w:r>
      <w:r w:rsidRPr="00BF2AFB">
        <w:rPr>
          <w:rFonts w:ascii="Times New Roman" w:hAnsi="Times New Roman" w:cs="Times New Roman"/>
          <w:lang w:val="pt-PT"/>
        </w:rPr>
        <w:t>Search Serviços Empresariais</w:t>
      </w:r>
      <w:r w:rsidRPr="000A7939">
        <w:rPr>
          <w:rFonts w:ascii="Times New Roman" w:hAnsi="Times New Roman" w:cs="Times New Roman"/>
          <w:lang w:val="pt-PT"/>
        </w:rPr>
        <w:t xml:space="preserve"> </w:t>
      </w:r>
      <w:r>
        <w:rPr>
          <w:rFonts w:ascii="Times New Roman" w:hAnsi="Times New Roman" w:cs="Times New Roman"/>
          <w:lang w:val="pt-PT"/>
        </w:rPr>
        <w:t xml:space="preserve">atualmente possui notebook e desktop como infraestrutura computacional, todos os processos são feitos manualmente, não será necessário nenhuma alteração para implantação do sistema já que a Search Serviços Empresariais não possui sistema computacional.O sistema proposto irá fornecer melhora das rotinas operacionais através da agilidade de todos os processos da empresa. </w:t>
      </w:r>
    </w:p>
    <w:p w14:paraId="52D4A81D" w14:textId="7267B98C" w:rsidR="00F007AB" w:rsidRDefault="008427F2">
      <w:pPr>
        <w:pStyle w:val="CorpoA"/>
        <w:keepNext/>
        <w:spacing w:before="240"/>
        <w:jc w:val="left"/>
        <w:rPr>
          <w:rFonts w:ascii="Times New Roman" w:hAnsi="Times New Roman" w:cs="Times New Roman"/>
          <w:b/>
          <w:bCs/>
          <w:lang w:val="pt-PT"/>
        </w:rPr>
      </w:pPr>
      <w:r w:rsidRPr="00BF2AFB">
        <w:rPr>
          <w:rFonts w:ascii="Times New Roman" w:hAnsi="Times New Roman" w:cs="Times New Roman"/>
          <w:b/>
          <w:bCs/>
          <w:lang w:val="pt-PT"/>
        </w:rPr>
        <w:t>3.3. Tecnologias Utilizadas</w:t>
      </w:r>
    </w:p>
    <w:p w14:paraId="43423F78" w14:textId="77777777" w:rsidR="00F007AB" w:rsidRPr="00BF2AFB" w:rsidRDefault="008427F2">
      <w:pPr>
        <w:pStyle w:val="CorpoA"/>
        <w:spacing w:after="120"/>
        <w:ind w:left="454" w:right="454"/>
        <w:jc w:val="center"/>
        <w:rPr>
          <w:rFonts w:ascii="Times New Roman" w:hAnsi="Times New Roman" w:cs="Times New Roman"/>
          <w:lang w:val="pt-PT"/>
        </w:rPr>
      </w:pPr>
      <w:r w:rsidRPr="00BF2AFB">
        <w:rPr>
          <w:rFonts w:ascii="Times New Roman" w:hAnsi="Times New Roman" w:cs="Times New Roman"/>
          <w:b/>
          <w:bCs/>
          <w:sz w:val="20"/>
          <w:szCs w:val="20"/>
          <w:lang w:val="pt-PT"/>
        </w:rPr>
        <w:t>Tabela 1. Exemplo de tecnologias utilizadas</w:t>
      </w:r>
    </w:p>
    <w:p w14:paraId="1010B069" w14:textId="77777777" w:rsidR="008B271E" w:rsidRPr="008B271E" w:rsidRDefault="008B271E" w:rsidP="008B271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pt-BR" w:eastAsia="pt-BR"/>
        </w:rPr>
      </w:pPr>
    </w:p>
    <w:tbl>
      <w:tblPr>
        <w:tblW w:w="9488" w:type="dxa"/>
        <w:tblCellMar>
          <w:top w:w="15" w:type="dxa"/>
          <w:left w:w="15" w:type="dxa"/>
          <w:bottom w:w="15" w:type="dxa"/>
          <w:right w:w="15" w:type="dxa"/>
        </w:tblCellMar>
        <w:tblLook w:val="04A0" w:firstRow="1" w:lastRow="0" w:firstColumn="1" w:lastColumn="0" w:noHBand="0" w:noVBand="1"/>
      </w:tblPr>
      <w:tblGrid>
        <w:gridCol w:w="1691"/>
        <w:gridCol w:w="2552"/>
        <w:gridCol w:w="5245"/>
      </w:tblGrid>
      <w:tr w:rsidR="008B271E" w:rsidRPr="008B271E" w14:paraId="72A1DB66" w14:textId="77777777" w:rsidTr="0058376E">
        <w:tc>
          <w:tcPr>
            <w:tcW w:w="16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B4C5760" w14:textId="77777777" w:rsidR="008B271E" w:rsidRPr="008B271E" w:rsidRDefault="008B271E" w:rsidP="00A82CA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dr w:val="none" w:sz="0" w:space="0" w:color="auto"/>
                <w:lang w:val="pt-BR" w:eastAsia="pt-BR"/>
              </w:rPr>
            </w:pPr>
            <w:r w:rsidRPr="008B271E">
              <w:rPr>
                <w:rFonts w:ascii="Arial" w:eastAsia="Times New Roman" w:hAnsi="Arial" w:cs="Arial"/>
                <w:b/>
                <w:color w:val="000000"/>
                <w:sz w:val="22"/>
                <w:szCs w:val="22"/>
                <w:bdr w:val="none" w:sz="0" w:space="0" w:color="auto"/>
                <w:lang w:val="pt-BR" w:eastAsia="pt-BR"/>
              </w:rPr>
              <w:lastRenderedPageBreak/>
              <w:t>Tecnologia</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AC0F6A8" w14:textId="77777777" w:rsidR="008B271E" w:rsidRPr="008B271E" w:rsidRDefault="008B271E" w:rsidP="00A82CA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dr w:val="none" w:sz="0" w:space="0" w:color="auto"/>
                <w:lang w:val="pt-BR" w:eastAsia="pt-BR"/>
              </w:rPr>
            </w:pPr>
            <w:r w:rsidRPr="008B271E">
              <w:rPr>
                <w:rFonts w:ascii="Arial" w:eastAsia="Times New Roman" w:hAnsi="Arial" w:cs="Arial"/>
                <w:b/>
                <w:color w:val="000000"/>
                <w:sz w:val="22"/>
                <w:szCs w:val="22"/>
                <w:bdr w:val="none" w:sz="0" w:space="0" w:color="auto"/>
                <w:lang w:val="pt-BR" w:eastAsia="pt-BR"/>
              </w:rPr>
              <w:t>Camada/Subsistema</w:t>
            </w:r>
          </w:p>
        </w:tc>
        <w:tc>
          <w:tcPr>
            <w:tcW w:w="52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7C383BF" w14:textId="77777777" w:rsidR="008B271E" w:rsidRPr="008B271E" w:rsidRDefault="008B271E" w:rsidP="00A82CA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dr w:val="none" w:sz="0" w:space="0" w:color="auto"/>
                <w:lang w:val="pt-BR" w:eastAsia="pt-BR"/>
              </w:rPr>
            </w:pPr>
            <w:r w:rsidRPr="008B271E">
              <w:rPr>
                <w:rFonts w:ascii="Arial" w:eastAsia="Times New Roman" w:hAnsi="Arial" w:cs="Arial"/>
                <w:b/>
                <w:color w:val="000000"/>
                <w:sz w:val="22"/>
                <w:szCs w:val="22"/>
                <w:bdr w:val="none" w:sz="0" w:space="0" w:color="auto"/>
                <w:lang w:val="pt-BR" w:eastAsia="pt-BR"/>
              </w:rPr>
              <w:t>Justificativa</w:t>
            </w:r>
          </w:p>
        </w:tc>
      </w:tr>
      <w:tr w:rsidR="008B271E" w:rsidRPr="008B271E" w14:paraId="2CC032CD" w14:textId="77777777" w:rsidTr="0058376E">
        <w:tc>
          <w:tcPr>
            <w:tcW w:w="16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66ACDEB" w14:textId="77777777" w:rsidR="008B271E" w:rsidRPr="008B271E" w:rsidRDefault="008B271E" w:rsidP="00A82CA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val="pt-BR" w:eastAsia="pt-BR"/>
              </w:rPr>
            </w:pPr>
            <w:r w:rsidRPr="008B271E">
              <w:rPr>
                <w:rFonts w:ascii="Arial" w:eastAsia="Times New Roman" w:hAnsi="Arial" w:cs="Arial"/>
                <w:color w:val="000000"/>
                <w:sz w:val="22"/>
                <w:szCs w:val="22"/>
                <w:bdr w:val="none" w:sz="0" w:space="0" w:color="auto"/>
                <w:lang w:val="pt-BR" w:eastAsia="pt-BR"/>
              </w:rPr>
              <w:t>Python</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A6A7F93" w14:textId="77777777" w:rsidR="008B271E" w:rsidRPr="008B271E" w:rsidRDefault="008B271E" w:rsidP="00A82CA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val="pt-BR" w:eastAsia="pt-BR"/>
              </w:rPr>
            </w:pPr>
            <w:r w:rsidRPr="008B271E">
              <w:rPr>
                <w:rFonts w:ascii="Arial" w:eastAsia="Times New Roman" w:hAnsi="Arial" w:cs="Arial"/>
                <w:color w:val="000000"/>
                <w:sz w:val="22"/>
                <w:szCs w:val="22"/>
                <w:bdr w:val="none" w:sz="0" w:space="0" w:color="auto"/>
                <w:lang w:val="pt-BR" w:eastAsia="pt-BR"/>
              </w:rPr>
              <w:t>Aplicação</w:t>
            </w:r>
          </w:p>
        </w:tc>
        <w:tc>
          <w:tcPr>
            <w:tcW w:w="52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2ACDDA8" w14:textId="77777777" w:rsidR="008B271E" w:rsidRPr="008B271E" w:rsidRDefault="008B271E" w:rsidP="00A82CA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val="pt-BR" w:eastAsia="pt-BR"/>
              </w:rPr>
            </w:pPr>
            <w:r w:rsidRPr="008B271E">
              <w:rPr>
                <w:rFonts w:ascii="Arial" w:eastAsia="Times New Roman" w:hAnsi="Arial" w:cs="Arial"/>
                <w:color w:val="000000"/>
                <w:sz w:val="22"/>
                <w:szCs w:val="22"/>
                <w:bdr w:val="none" w:sz="0" w:space="0" w:color="auto"/>
                <w:lang w:val="pt-BR" w:eastAsia="pt-BR"/>
              </w:rPr>
              <w:t>Processamento de dados e comunicação entre a camada de apresentação e a camada do servidor.</w:t>
            </w:r>
          </w:p>
        </w:tc>
      </w:tr>
      <w:tr w:rsidR="008B271E" w:rsidRPr="008B271E" w14:paraId="5111D196" w14:textId="77777777" w:rsidTr="0058376E">
        <w:tc>
          <w:tcPr>
            <w:tcW w:w="16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469A1DC" w14:textId="77777777" w:rsidR="008B271E" w:rsidRPr="008B271E" w:rsidRDefault="008B271E" w:rsidP="00A82CA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i/>
                <w:bdr w:val="none" w:sz="0" w:space="0" w:color="auto"/>
                <w:lang w:val="pt-BR" w:eastAsia="pt-BR"/>
              </w:rPr>
            </w:pPr>
            <w:proofErr w:type="spellStart"/>
            <w:r w:rsidRPr="008B271E">
              <w:rPr>
                <w:rFonts w:ascii="Arial" w:eastAsia="Times New Roman" w:hAnsi="Arial" w:cs="Arial"/>
                <w:i/>
                <w:color w:val="000000"/>
                <w:sz w:val="22"/>
                <w:szCs w:val="22"/>
                <w:bdr w:val="none" w:sz="0" w:space="0" w:color="auto"/>
                <w:lang w:val="pt-BR" w:eastAsia="pt-BR"/>
              </w:rPr>
              <w:t>JavaScript</w:t>
            </w:r>
            <w:proofErr w:type="spellEnd"/>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3736863" w14:textId="77777777" w:rsidR="008B271E" w:rsidRPr="008B271E" w:rsidRDefault="008B271E" w:rsidP="00A82CA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val="pt-BR" w:eastAsia="pt-BR"/>
              </w:rPr>
            </w:pPr>
            <w:r w:rsidRPr="008B271E">
              <w:rPr>
                <w:rFonts w:ascii="Arial" w:eastAsia="Times New Roman" w:hAnsi="Arial" w:cs="Arial"/>
                <w:color w:val="000000"/>
                <w:sz w:val="22"/>
                <w:szCs w:val="22"/>
                <w:bdr w:val="none" w:sz="0" w:space="0" w:color="auto"/>
                <w:lang w:val="pt-BR" w:eastAsia="pt-BR"/>
              </w:rPr>
              <w:t>Apresentação</w:t>
            </w:r>
          </w:p>
        </w:tc>
        <w:tc>
          <w:tcPr>
            <w:tcW w:w="52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D787448" w14:textId="77777777" w:rsidR="008B271E" w:rsidRPr="008B271E" w:rsidRDefault="008B271E" w:rsidP="00A82CA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val="pt-BR" w:eastAsia="pt-BR"/>
              </w:rPr>
            </w:pPr>
            <w:r w:rsidRPr="008B271E">
              <w:rPr>
                <w:rFonts w:ascii="Arial" w:eastAsia="Times New Roman" w:hAnsi="Arial" w:cs="Arial"/>
                <w:color w:val="000000"/>
                <w:sz w:val="22"/>
                <w:szCs w:val="22"/>
                <w:bdr w:val="none" w:sz="0" w:space="0" w:color="auto"/>
                <w:lang w:val="pt-BR" w:eastAsia="pt-BR"/>
              </w:rPr>
              <w:t>Manipulação de páginas HTML.</w:t>
            </w:r>
          </w:p>
        </w:tc>
      </w:tr>
      <w:tr w:rsidR="008B271E" w:rsidRPr="008B271E" w14:paraId="2F1BDE1D" w14:textId="77777777" w:rsidTr="0058376E">
        <w:tc>
          <w:tcPr>
            <w:tcW w:w="16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3A242C2" w14:textId="77777777" w:rsidR="008B271E" w:rsidRPr="008B271E" w:rsidRDefault="008B271E" w:rsidP="00A82CA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val="pt-BR" w:eastAsia="pt-BR"/>
              </w:rPr>
            </w:pPr>
            <w:r w:rsidRPr="008B271E">
              <w:rPr>
                <w:rFonts w:ascii="Arial" w:eastAsia="Times New Roman" w:hAnsi="Arial" w:cs="Arial"/>
                <w:color w:val="000000"/>
                <w:sz w:val="22"/>
                <w:szCs w:val="22"/>
                <w:bdr w:val="none" w:sz="0" w:space="0" w:color="auto"/>
                <w:lang w:val="pt-BR" w:eastAsia="pt-BR"/>
              </w:rPr>
              <w:t>HTML</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2E7C917" w14:textId="77777777" w:rsidR="008B271E" w:rsidRPr="008B271E" w:rsidRDefault="008B271E" w:rsidP="00A82CA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val="pt-BR" w:eastAsia="pt-BR"/>
              </w:rPr>
            </w:pPr>
            <w:r w:rsidRPr="008B271E">
              <w:rPr>
                <w:rFonts w:ascii="Arial" w:eastAsia="Times New Roman" w:hAnsi="Arial" w:cs="Arial"/>
                <w:color w:val="000000"/>
                <w:sz w:val="22"/>
                <w:szCs w:val="22"/>
                <w:bdr w:val="none" w:sz="0" w:space="0" w:color="auto"/>
                <w:lang w:val="pt-BR" w:eastAsia="pt-BR"/>
              </w:rPr>
              <w:t>Apresentação</w:t>
            </w:r>
          </w:p>
        </w:tc>
        <w:tc>
          <w:tcPr>
            <w:tcW w:w="52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11A7589" w14:textId="77777777" w:rsidR="008B271E" w:rsidRPr="008B271E" w:rsidRDefault="008B271E" w:rsidP="00A82CA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val="pt-BR" w:eastAsia="pt-BR"/>
              </w:rPr>
            </w:pPr>
            <w:r w:rsidRPr="008B271E">
              <w:rPr>
                <w:rFonts w:ascii="Arial" w:eastAsia="Times New Roman" w:hAnsi="Arial" w:cs="Arial"/>
                <w:color w:val="000000"/>
                <w:sz w:val="22"/>
                <w:szCs w:val="22"/>
                <w:bdr w:val="none" w:sz="0" w:space="0" w:color="auto"/>
                <w:lang w:val="pt-BR" w:eastAsia="pt-BR"/>
              </w:rPr>
              <w:t>Estruturação de páginas HTML.</w:t>
            </w:r>
          </w:p>
        </w:tc>
      </w:tr>
      <w:tr w:rsidR="008B271E" w:rsidRPr="008B271E" w14:paraId="021299EC" w14:textId="77777777" w:rsidTr="0058376E">
        <w:tc>
          <w:tcPr>
            <w:tcW w:w="16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B24D41A" w14:textId="77777777" w:rsidR="008B271E" w:rsidRPr="008B271E" w:rsidRDefault="008B271E" w:rsidP="00A82CA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val="pt-BR" w:eastAsia="pt-BR"/>
              </w:rPr>
            </w:pPr>
            <w:r w:rsidRPr="008B271E">
              <w:rPr>
                <w:rFonts w:ascii="Arial" w:eastAsia="Times New Roman" w:hAnsi="Arial" w:cs="Arial"/>
                <w:color w:val="000000"/>
                <w:sz w:val="22"/>
                <w:szCs w:val="22"/>
                <w:bdr w:val="none" w:sz="0" w:space="0" w:color="auto"/>
                <w:lang w:val="pt-BR" w:eastAsia="pt-BR"/>
              </w:rPr>
              <w:t>CSS/SCSS</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EE9D3EB" w14:textId="77777777" w:rsidR="008B271E" w:rsidRPr="008B271E" w:rsidRDefault="008B271E" w:rsidP="00A82CA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val="pt-BR" w:eastAsia="pt-BR"/>
              </w:rPr>
            </w:pPr>
            <w:r w:rsidRPr="008B271E">
              <w:rPr>
                <w:rFonts w:ascii="Arial" w:eastAsia="Times New Roman" w:hAnsi="Arial" w:cs="Arial"/>
                <w:color w:val="000000"/>
                <w:sz w:val="22"/>
                <w:szCs w:val="22"/>
                <w:bdr w:val="none" w:sz="0" w:space="0" w:color="auto"/>
                <w:lang w:val="pt-BR" w:eastAsia="pt-BR"/>
              </w:rPr>
              <w:t>Apresentação</w:t>
            </w:r>
          </w:p>
        </w:tc>
        <w:tc>
          <w:tcPr>
            <w:tcW w:w="52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B73BC7B" w14:textId="77777777" w:rsidR="008B271E" w:rsidRPr="008B271E" w:rsidRDefault="008B271E" w:rsidP="00A82CA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val="pt-BR" w:eastAsia="pt-BR"/>
              </w:rPr>
            </w:pPr>
            <w:r w:rsidRPr="008B271E">
              <w:rPr>
                <w:rFonts w:ascii="Arial" w:eastAsia="Times New Roman" w:hAnsi="Arial" w:cs="Arial"/>
                <w:color w:val="000000"/>
                <w:sz w:val="22"/>
                <w:szCs w:val="22"/>
                <w:bdr w:val="none" w:sz="0" w:space="0" w:color="auto"/>
                <w:lang w:val="pt-BR" w:eastAsia="pt-BR"/>
              </w:rPr>
              <w:t>Estilização de páginas HTML.</w:t>
            </w:r>
          </w:p>
        </w:tc>
      </w:tr>
      <w:tr w:rsidR="008B271E" w:rsidRPr="008B271E" w14:paraId="0FB084F7" w14:textId="77777777" w:rsidTr="0058376E">
        <w:tc>
          <w:tcPr>
            <w:tcW w:w="16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EA7A10B" w14:textId="77777777" w:rsidR="008B271E" w:rsidRPr="008B271E" w:rsidRDefault="008B271E" w:rsidP="00A82CA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val="pt-BR" w:eastAsia="pt-BR"/>
              </w:rPr>
            </w:pPr>
            <w:r w:rsidRPr="008B271E">
              <w:rPr>
                <w:rFonts w:ascii="Arial" w:eastAsia="Times New Roman" w:hAnsi="Arial" w:cs="Arial"/>
                <w:color w:val="000000"/>
                <w:sz w:val="22"/>
                <w:szCs w:val="22"/>
                <w:bdr w:val="none" w:sz="0" w:space="0" w:color="auto"/>
                <w:lang w:val="pt-BR" w:eastAsia="pt-BR"/>
              </w:rPr>
              <w:t>MySQL</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FD9E038" w14:textId="77777777" w:rsidR="008B271E" w:rsidRPr="008B271E" w:rsidRDefault="008B271E" w:rsidP="00A82CA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val="pt-BR" w:eastAsia="pt-BR"/>
              </w:rPr>
            </w:pPr>
            <w:r w:rsidRPr="008B271E">
              <w:rPr>
                <w:rFonts w:ascii="Arial" w:eastAsia="Times New Roman" w:hAnsi="Arial" w:cs="Arial"/>
                <w:color w:val="000000"/>
                <w:sz w:val="22"/>
                <w:szCs w:val="22"/>
                <w:bdr w:val="none" w:sz="0" w:space="0" w:color="auto"/>
                <w:lang w:val="pt-BR" w:eastAsia="pt-BR"/>
              </w:rPr>
              <w:t>Servidor</w:t>
            </w:r>
          </w:p>
        </w:tc>
        <w:tc>
          <w:tcPr>
            <w:tcW w:w="52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47B77D3" w14:textId="77777777" w:rsidR="008B271E" w:rsidRPr="008B271E" w:rsidRDefault="008B271E" w:rsidP="00A82CA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val="pt-BR" w:eastAsia="pt-BR"/>
              </w:rPr>
            </w:pPr>
            <w:r w:rsidRPr="008B271E">
              <w:rPr>
                <w:rFonts w:ascii="Arial" w:eastAsia="Times New Roman" w:hAnsi="Arial" w:cs="Arial"/>
                <w:color w:val="000000"/>
                <w:sz w:val="22"/>
                <w:szCs w:val="22"/>
                <w:bdr w:val="none" w:sz="0" w:space="0" w:color="auto"/>
                <w:lang w:val="pt-BR" w:eastAsia="pt-BR"/>
              </w:rPr>
              <w:t>Persistência de dados.</w:t>
            </w:r>
          </w:p>
        </w:tc>
      </w:tr>
      <w:tr w:rsidR="008B271E" w:rsidRPr="008B271E" w14:paraId="7264316B" w14:textId="77777777" w:rsidTr="0058376E">
        <w:tc>
          <w:tcPr>
            <w:tcW w:w="16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1E9AAC3" w14:textId="77777777" w:rsidR="008B271E" w:rsidRPr="008B271E" w:rsidRDefault="008B271E" w:rsidP="00A82CA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val="pt-BR" w:eastAsia="pt-BR"/>
              </w:rPr>
            </w:pPr>
            <w:r w:rsidRPr="008B271E">
              <w:rPr>
                <w:rFonts w:ascii="Arial" w:eastAsia="Times New Roman" w:hAnsi="Arial" w:cs="Arial"/>
                <w:color w:val="000000"/>
                <w:sz w:val="22"/>
                <w:szCs w:val="22"/>
                <w:bdr w:val="none" w:sz="0" w:space="0" w:color="auto"/>
                <w:lang w:val="pt-BR" w:eastAsia="pt-BR"/>
              </w:rPr>
              <w:t>GitHub</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C48A2B3" w14:textId="77777777" w:rsidR="008B271E" w:rsidRPr="008B271E" w:rsidRDefault="008B271E" w:rsidP="00A82CA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val="pt-BR" w:eastAsia="pt-BR"/>
              </w:rPr>
            </w:pPr>
            <w:r w:rsidRPr="008B271E">
              <w:rPr>
                <w:rFonts w:ascii="Arial" w:eastAsia="Times New Roman" w:hAnsi="Arial" w:cs="Arial"/>
                <w:color w:val="000000"/>
                <w:sz w:val="22"/>
                <w:szCs w:val="22"/>
                <w:bdr w:val="none" w:sz="0" w:space="0" w:color="auto"/>
                <w:lang w:val="pt-BR" w:eastAsia="pt-BR"/>
              </w:rPr>
              <w:t>Infraestrutura</w:t>
            </w:r>
          </w:p>
        </w:tc>
        <w:tc>
          <w:tcPr>
            <w:tcW w:w="52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9969F26" w14:textId="77777777" w:rsidR="008B271E" w:rsidRPr="008B271E" w:rsidRDefault="008B271E" w:rsidP="00A82CA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val="pt-BR" w:eastAsia="pt-BR"/>
              </w:rPr>
            </w:pPr>
            <w:r w:rsidRPr="008B271E">
              <w:rPr>
                <w:rFonts w:ascii="Arial" w:eastAsia="Times New Roman" w:hAnsi="Arial" w:cs="Arial"/>
                <w:color w:val="000000"/>
                <w:sz w:val="22"/>
                <w:szCs w:val="22"/>
                <w:bdr w:val="none" w:sz="0" w:space="0" w:color="auto"/>
                <w:lang w:val="pt-BR" w:eastAsia="pt-BR"/>
              </w:rPr>
              <w:t>Versionamento e backup de código, facilitar controle de quem fez, onde fez e como fez.</w:t>
            </w:r>
          </w:p>
        </w:tc>
      </w:tr>
      <w:tr w:rsidR="008B271E" w:rsidRPr="008B271E" w14:paraId="65F4CC7F" w14:textId="77777777" w:rsidTr="0058376E">
        <w:tc>
          <w:tcPr>
            <w:tcW w:w="16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8C8D40E" w14:textId="77777777" w:rsidR="008B271E" w:rsidRPr="008B271E" w:rsidRDefault="008B271E" w:rsidP="00A82CA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val="pt-BR" w:eastAsia="pt-BR"/>
              </w:rPr>
            </w:pPr>
            <w:r w:rsidRPr="008B271E">
              <w:rPr>
                <w:rFonts w:ascii="Arial" w:eastAsia="Times New Roman" w:hAnsi="Arial" w:cs="Arial"/>
                <w:color w:val="000000"/>
                <w:sz w:val="22"/>
                <w:szCs w:val="22"/>
                <w:bdr w:val="none" w:sz="0" w:space="0" w:color="auto"/>
                <w:lang w:val="pt-BR" w:eastAsia="pt-BR"/>
              </w:rPr>
              <w:t>AWS</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B7BCC12" w14:textId="77777777" w:rsidR="008B271E" w:rsidRPr="008B271E" w:rsidRDefault="008B271E" w:rsidP="00A82CA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val="pt-BR" w:eastAsia="pt-BR"/>
              </w:rPr>
            </w:pPr>
            <w:r w:rsidRPr="008B271E">
              <w:rPr>
                <w:rFonts w:ascii="Arial" w:eastAsia="Times New Roman" w:hAnsi="Arial" w:cs="Arial"/>
                <w:color w:val="000000"/>
                <w:sz w:val="22"/>
                <w:szCs w:val="22"/>
                <w:bdr w:val="none" w:sz="0" w:space="0" w:color="auto"/>
                <w:lang w:val="pt-BR" w:eastAsia="pt-BR"/>
              </w:rPr>
              <w:t>Infraestrutura</w:t>
            </w:r>
          </w:p>
        </w:tc>
        <w:tc>
          <w:tcPr>
            <w:tcW w:w="52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7507DBE" w14:textId="77777777" w:rsidR="008B271E" w:rsidRPr="008B271E" w:rsidRDefault="008B271E" w:rsidP="00A82CA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val="pt-BR" w:eastAsia="pt-BR"/>
              </w:rPr>
            </w:pPr>
            <w:r w:rsidRPr="008B271E">
              <w:rPr>
                <w:rFonts w:ascii="Arial" w:eastAsia="Times New Roman" w:hAnsi="Arial" w:cs="Arial"/>
                <w:color w:val="000000"/>
                <w:sz w:val="22"/>
                <w:szCs w:val="22"/>
                <w:bdr w:val="none" w:sz="0" w:space="0" w:color="auto"/>
                <w:lang w:val="pt-BR" w:eastAsia="pt-BR"/>
              </w:rPr>
              <w:t xml:space="preserve">Conjunto de ferramentas em nuvem que serão </w:t>
            </w:r>
            <w:proofErr w:type="gramStart"/>
            <w:r w:rsidRPr="008B271E">
              <w:rPr>
                <w:rFonts w:ascii="Arial" w:eastAsia="Times New Roman" w:hAnsi="Arial" w:cs="Arial"/>
                <w:color w:val="000000"/>
                <w:sz w:val="22"/>
                <w:szCs w:val="22"/>
                <w:bdr w:val="none" w:sz="0" w:space="0" w:color="auto"/>
                <w:lang w:val="pt-BR" w:eastAsia="pt-BR"/>
              </w:rPr>
              <w:t>usada</w:t>
            </w:r>
            <w:proofErr w:type="gramEnd"/>
            <w:r w:rsidRPr="008B271E">
              <w:rPr>
                <w:rFonts w:ascii="Arial" w:eastAsia="Times New Roman" w:hAnsi="Arial" w:cs="Arial"/>
                <w:color w:val="000000"/>
                <w:sz w:val="22"/>
                <w:szCs w:val="22"/>
                <w:bdr w:val="none" w:sz="0" w:space="0" w:color="auto"/>
                <w:lang w:val="pt-BR" w:eastAsia="pt-BR"/>
              </w:rPr>
              <w:t xml:space="preserve"> para hospedar a aplicação</w:t>
            </w:r>
          </w:p>
        </w:tc>
      </w:tr>
    </w:tbl>
    <w:p w14:paraId="5B6E8C06" w14:textId="77777777" w:rsidR="00F007AB" w:rsidRPr="00BF2AFB" w:rsidRDefault="008427F2">
      <w:pPr>
        <w:pStyle w:val="CorpoA"/>
        <w:keepNext/>
        <w:spacing w:before="240"/>
        <w:jc w:val="left"/>
        <w:rPr>
          <w:rFonts w:ascii="Times New Roman" w:hAnsi="Times New Roman" w:cs="Times New Roman"/>
          <w:b/>
          <w:bCs/>
          <w:sz w:val="28"/>
          <w:szCs w:val="28"/>
          <w:lang w:val="pt-PT"/>
        </w:rPr>
      </w:pPr>
      <w:r w:rsidRPr="00BF2AFB">
        <w:rPr>
          <w:rFonts w:ascii="Times New Roman" w:hAnsi="Times New Roman" w:cs="Times New Roman"/>
          <w:b/>
          <w:bCs/>
          <w:sz w:val="28"/>
          <w:szCs w:val="28"/>
          <w:lang w:val="pt-PT"/>
        </w:rPr>
        <w:t>4. Resultados Obtidos</w:t>
      </w:r>
    </w:p>
    <w:p w14:paraId="3AFE9DF8" w14:textId="77777777" w:rsidR="00F007AB" w:rsidRPr="00BF2AFB" w:rsidRDefault="008427F2">
      <w:pPr>
        <w:pStyle w:val="CorpoA"/>
        <w:rPr>
          <w:rFonts w:ascii="Times New Roman" w:hAnsi="Times New Roman" w:cs="Times New Roman"/>
          <w:lang w:val="pt-PT"/>
        </w:rPr>
      </w:pPr>
      <w:r w:rsidRPr="00BF2AFB">
        <w:rPr>
          <w:rFonts w:ascii="Times New Roman" w:hAnsi="Times New Roman" w:cs="Times New Roman"/>
          <w:lang w:val="pt-PT"/>
        </w:rPr>
        <w:t>Nessa seção devem estar todos os resultados do que foi feito para o cliente. O que foi de fato implementado, qual a situação atual, links para o software e todo o resto.</w:t>
      </w:r>
    </w:p>
    <w:p w14:paraId="54FEFA20" w14:textId="77777777" w:rsidR="00F007AB" w:rsidRPr="00BF2AFB" w:rsidRDefault="008427F2">
      <w:pPr>
        <w:pStyle w:val="CorpoA"/>
        <w:keepNext/>
        <w:spacing w:before="240"/>
        <w:jc w:val="left"/>
        <w:rPr>
          <w:rFonts w:ascii="Times New Roman" w:hAnsi="Times New Roman" w:cs="Times New Roman"/>
          <w:b/>
          <w:bCs/>
          <w:lang w:val="pt-PT"/>
        </w:rPr>
      </w:pPr>
      <w:r w:rsidRPr="00BF2AFB">
        <w:rPr>
          <w:rFonts w:ascii="Times New Roman" w:hAnsi="Times New Roman" w:cs="Times New Roman"/>
          <w:b/>
          <w:bCs/>
          <w:lang w:val="pt-PT"/>
        </w:rPr>
        <w:t>4.1. Comparativo com Soluções</w:t>
      </w:r>
    </w:p>
    <w:p w14:paraId="54CE7EF5" w14:textId="77777777" w:rsidR="00F007AB" w:rsidRPr="00BF2AFB" w:rsidRDefault="008427F2">
      <w:pPr>
        <w:pStyle w:val="CorpoA"/>
        <w:rPr>
          <w:rFonts w:ascii="Times New Roman" w:hAnsi="Times New Roman" w:cs="Times New Roman"/>
          <w:lang w:val="pt-PT"/>
        </w:rPr>
      </w:pPr>
      <w:r w:rsidRPr="00BF2AFB">
        <w:rPr>
          <w:rFonts w:ascii="Times New Roman" w:hAnsi="Times New Roman" w:cs="Times New Roman"/>
          <w:lang w:val="pt-PT"/>
        </w:rPr>
        <w:t>Apresente aqui aquilo que foi implementado para o cliente e compare com as soluções levantadas na seção 2.</w:t>
      </w:r>
    </w:p>
    <w:p w14:paraId="10E954F9" w14:textId="77777777" w:rsidR="00F007AB" w:rsidRPr="00BF2AFB" w:rsidRDefault="008427F2">
      <w:pPr>
        <w:pStyle w:val="CorpoA"/>
        <w:keepNext/>
        <w:spacing w:before="240"/>
        <w:jc w:val="left"/>
        <w:rPr>
          <w:rFonts w:ascii="Times New Roman" w:hAnsi="Times New Roman" w:cs="Times New Roman"/>
          <w:b/>
          <w:bCs/>
          <w:lang w:val="pt-PT"/>
        </w:rPr>
      </w:pPr>
      <w:r w:rsidRPr="00BF2AFB">
        <w:rPr>
          <w:rFonts w:ascii="Times New Roman" w:hAnsi="Times New Roman" w:cs="Times New Roman"/>
          <w:b/>
          <w:bCs/>
          <w:lang w:val="pt-PT"/>
        </w:rPr>
        <w:t>4.2. Protótipo</w:t>
      </w:r>
    </w:p>
    <w:p w14:paraId="626D915F" w14:textId="77777777" w:rsidR="00F007AB" w:rsidRPr="00BF2AFB" w:rsidRDefault="008427F2">
      <w:pPr>
        <w:pStyle w:val="CorpoA"/>
        <w:keepNext/>
        <w:spacing w:before="240"/>
        <w:jc w:val="left"/>
        <w:rPr>
          <w:rFonts w:ascii="Times New Roman" w:hAnsi="Times New Roman" w:cs="Times New Roman"/>
          <w:b/>
          <w:bCs/>
          <w:lang w:val="pt-PT"/>
        </w:rPr>
      </w:pPr>
      <w:r w:rsidRPr="00BF2AFB">
        <w:rPr>
          <w:rFonts w:ascii="Times New Roman" w:hAnsi="Times New Roman" w:cs="Times New Roman"/>
          <w:lang w:val="pt-PT"/>
        </w:rPr>
        <w:t>Mostrem o protótipo da solução. Essa apresentação pode ser por telas do sistema, o link para navegação no sistema (se for possível) e diagramas que sejam pertinentes.</w:t>
      </w:r>
    </w:p>
    <w:p w14:paraId="206EDD34" w14:textId="77777777" w:rsidR="00F007AB" w:rsidRPr="00BF2AFB" w:rsidRDefault="008427F2">
      <w:pPr>
        <w:pStyle w:val="CorpoA"/>
        <w:keepNext/>
        <w:spacing w:before="240"/>
        <w:jc w:val="left"/>
        <w:rPr>
          <w:rFonts w:ascii="Times New Roman" w:hAnsi="Times New Roman" w:cs="Times New Roman"/>
          <w:b/>
          <w:bCs/>
          <w:lang w:val="pt-PT"/>
        </w:rPr>
      </w:pPr>
      <w:r w:rsidRPr="00BF2AFB">
        <w:rPr>
          <w:rFonts w:ascii="Times New Roman" w:hAnsi="Times New Roman" w:cs="Times New Roman"/>
          <w:b/>
          <w:bCs/>
          <w:lang w:val="pt-PT"/>
        </w:rPr>
        <w:t>4.3. Considerações Finais</w:t>
      </w:r>
    </w:p>
    <w:p w14:paraId="5828D8C0" w14:textId="77777777" w:rsidR="00F007AB" w:rsidRPr="00BF2AFB" w:rsidRDefault="008427F2">
      <w:pPr>
        <w:pStyle w:val="CorpoA"/>
        <w:keepNext/>
        <w:spacing w:before="240"/>
        <w:jc w:val="left"/>
        <w:rPr>
          <w:rFonts w:ascii="Times New Roman" w:hAnsi="Times New Roman" w:cs="Times New Roman"/>
          <w:lang w:val="pt-PT"/>
        </w:rPr>
      </w:pPr>
      <w:r w:rsidRPr="00BF2AFB">
        <w:rPr>
          <w:rFonts w:ascii="Times New Roman" w:hAnsi="Times New Roman" w:cs="Times New Roman"/>
          <w:lang w:val="pt-PT"/>
        </w:rPr>
        <w:t>Quaisquer outras considerações a respeito do trabalho e pontos para futuras melhorias.</w:t>
      </w:r>
    </w:p>
    <w:p w14:paraId="321014D1" w14:textId="77777777" w:rsidR="00BF2AFB" w:rsidRPr="00BF2AFB" w:rsidRDefault="00BF2AFB" w:rsidP="00BF2AFB">
      <w:pPr>
        <w:pStyle w:val="Ttulo3"/>
        <w:numPr>
          <w:ilvl w:val="2"/>
          <w:numId w:val="6"/>
        </w:numPr>
        <w:rPr>
          <w:rFonts w:cs="Times New Roman"/>
        </w:rPr>
      </w:pPr>
      <w:r w:rsidRPr="00BF2AFB">
        <w:rPr>
          <w:rFonts w:cs="Times New Roman"/>
        </w:rPr>
        <w:t>Conclusão sobre o Projeto</w:t>
      </w:r>
    </w:p>
    <w:p w14:paraId="2DFB7250" w14:textId="77777777" w:rsidR="00BF2AFB" w:rsidRPr="00BF2AFB" w:rsidRDefault="00BF2AFB" w:rsidP="00BF2AFB">
      <w:pPr>
        <w:pStyle w:val="Ttulo3"/>
        <w:numPr>
          <w:ilvl w:val="2"/>
          <w:numId w:val="6"/>
        </w:numPr>
        <w:rPr>
          <w:rFonts w:cs="Times New Roman"/>
        </w:rPr>
      </w:pPr>
      <w:r w:rsidRPr="00BF2AFB">
        <w:rPr>
          <w:rFonts w:cs="Times New Roman"/>
        </w:rPr>
        <w:t>Sugestões de continuidade</w:t>
      </w:r>
    </w:p>
    <w:p w14:paraId="225D3F7B" w14:textId="77777777" w:rsidR="00BF2AFB" w:rsidRPr="00BF2AFB" w:rsidRDefault="00BF2AFB">
      <w:pPr>
        <w:pStyle w:val="Subttulo"/>
        <w:ind w:firstLine="0"/>
        <w:rPr>
          <w:sz w:val="28"/>
          <w:szCs w:val="28"/>
        </w:rPr>
        <w:pPrChange w:id="0" w:author="Fabio Furia Silva" w:date="2019-02-03T18:28:00Z">
          <w:pPr>
            <w:keepNext/>
            <w:spacing w:before="240"/>
          </w:pPr>
        </w:pPrChange>
      </w:pPr>
      <w:r w:rsidRPr="00BF2AFB">
        <w:rPr>
          <w:rFonts w:cs="Times New Roman"/>
          <w:sz w:val="28"/>
          <w:szCs w:val="28"/>
        </w:rPr>
        <w:t>Referências</w:t>
      </w:r>
    </w:p>
    <w:p w14:paraId="6E59120B" w14:textId="77777777" w:rsidR="00BF2AFB" w:rsidRPr="00BF2AFB" w:rsidRDefault="00BF2AFB" w:rsidP="00BF2AFB">
      <w:commentRangeStart w:id="1"/>
      <w:proofErr w:type="spellStart"/>
      <w:r w:rsidRPr="00BF2AFB">
        <w:t>Boulic</w:t>
      </w:r>
      <w:proofErr w:type="spellEnd"/>
      <w:r w:rsidRPr="00BF2AFB">
        <w:t xml:space="preserve">, R. and Renault, O. (1991) “3D Hierarchies for Animation”, In: New Trends in Animation and Visualization, Edited by Nadia </w:t>
      </w:r>
      <w:proofErr w:type="spellStart"/>
      <w:r w:rsidRPr="00BF2AFB">
        <w:t>Magnenat-Thalmann</w:t>
      </w:r>
      <w:proofErr w:type="spellEnd"/>
      <w:r w:rsidRPr="00BF2AFB">
        <w:t xml:space="preserve"> and Daniel </w:t>
      </w:r>
      <w:proofErr w:type="spellStart"/>
      <w:r w:rsidRPr="00BF2AFB">
        <w:t>Thalmann</w:t>
      </w:r>
      <w:proofErr w:type="spellEnd"/>
      <w:r w:rsidRPr="00BF2AFB">
        <w:t>, John Wiley &amp; Sons ltd., England.</w:t>
      </w:r>
    </w:p>
    <w:p w14:paraId="6A163152" w14:textId="77777777" w:rsidR="00BF2AFB" w:rsidRPr="00BF2AFB" w:rsidRDefault="00BF2AFB" w:rsidP="00BF2AFB">
      <w:r w:rsidRPr="00BF2AFB">
        <w:t xml:space="preserve">Dyer, S., Martin, J. and </w:t>
      </w:r>
      <w:proofErr w:type="spellStart"/>
      <w:r w:rsidRPr="00BF2AFB">
        <w:t>Zulauf</w:t>
      </w:r>
      <w:proofErr w:type="spellEnd"/>
      <w:r w:rsidRPr="00BF2AFB">
        <w:t xml:space="preserve">, J. (1995) “Motion Capture White Paper”, </w:t>
      </w:r>
      <w:hyperlink r:id="rId13">
        <w:r w:rsidRPr="00BF2AFB">
          <w:t>http://reality.sgi.com/employees/jam_sb/mocap/MoCapWP_v2.0.html</w:t>
        </w:r>
      </w:hyperlink>
      <w:r w:rsidRPr="00BF2AFB">
        <w:t>, December.</w:t>
      </w:r>
    </w:p>
    <w:p w14:paraId="706F0468" w14:textId="77777777" w:rsidR="00BF2AFB" w:rsidRPr="00BF2AFB" w:rsidRDefault="00BF2AFB" w:rsidP="00BF2AFB">
      <w:r w:rsidRPr="00BF2AFB">
        <w:t xml:space="preserve">Holton, M. and Alexander, S. (1995) “Soft Cellular Modeling: A Technique for the Simulation of Non-rigid Materials”, Computer Graphics: Developments in Virtual </w:t>
      </w:r>
      <w:r w:rsidRPr="00BF2AFB">
        <w:lastRenderedPageBreak/>
        <w:t>Environments, R. A. Earnshaw and J. A. Vince, England, Academic Press Ltd., p. 449-460.</w:t>
      </w:r>
    </w:p>
    <w:p w14:paraId="6E090004" w14:textId="77777777" w:rsidR="00BF2AFB" w:rsidRPr="00BF2AFB" w:rsidRDefault="00BF2AFB" w:rsidP="00BF2AFB">
      <w:r w:rsidRPr="00BF2AFB">
        <w:t xml:space="preserve">Knuth, D. E. (1984), The </w:t>
      </w:r>
      <w:proofErr w:type="spellStart"/>
      <w:r w:rsidRPr="00BF2AFB">
        <w:t>TeXbook</w:t>
      </w:r>
      <w:proofErr w:type="spellEnd"/>
      <w:r w:rsidRPr="00BF2AFB">
        <w:t>, Addison Wesley, 15</w:t>
      </w:r>
      <w:r w:rsidRPr="00BF2AFB">
        <w:rPr>
          <w:vertAlign w:val="superscript"/>
        </w:rPr>
        <w:t>th</w:t>
      </w:r>
      <w:r w:rsidRPr="00BF2AFB">
        <w:t xml:space="preserve"> edition. </w:t>
      </w:r>
    </w:p>
    <w:p w14:paraId="6A528B91" w14:textId="77777777" w:rsidR="00BF2AFB" w:rsidRPr="002B2F8A" w:rsidRDefault="00BF2AFB" w:rsidP="00BF2AFB">
      <w:pPr>
        <w:rPr>
          <w:sz w:val="20"/>
          <w:szCs w:val="20"/>
          <w:lang w:val="pt-BR"/>
        </w:rPr>
      </w:pPr>
      <w:r w:rsidRPr="00BF2AFB">
        <w:t xml:space="preserve">Smith, A. and Jones, B. (1999). On the complexity of computing. In </w:t>
      </w:r>
      <w:r w:rsidRPr="00BF2AFB">
        <w:rPr>
          <w:i/>
        </w:rPr>
        <w:t>Advances in Computer Science</w:t>
      </w:r>
      <w:r w:rsidRPr="00BF2AFB">
        <w:t xml:space="preserve">, pages 555–566. </w:t>
      </w:r>
      <w:proofErr w:type="spellStart"/>
      <w:r w:rsidRPr="002B2F8A">
        <w:rPr>
          <w:lang w:val="pt-BR"/>
        </w:rPr>
        <w:t>Publishing</w:t>
      </w:r>
      <w:proofErr w:type="spellEnd"/>
      <w:r w:rsidRPr="002B2F8A">
        <w:rPr>
          <w:lang w:val="pt-BR"/>
        </w:rPr>
        <w:t xml:space="preserve"> Press.</w:t>
      </w:r>
      <w:commentRangeEnd w:id="1"/>
      <w:r w:rsidRPr="00BF2AFB">
        <w:rPr>
          <w:rStyle w:val="Refdecomentrio"/>
        </w:rPr>
        <w:commentReference w:id="1"/>
      </w:r>
    </w:p>
    <w:p w14:paraId="7BC12C17" w14:textId="77777777" w:rsidR="00BF2AFB" w:rsidRPr="00BF2AFB" w:rsidRDefault="00BF2AFB" w:rsidP="00BF2AFB">
      <w:pPr>
        <w:pStyle w:val="Subttulo"/>
        <w:rPr>
          <w:rFonts w:cs="Times New Roman"/>
          <w:sz w:val="28"/>
          <w:szCs w:val="28"/>
        </w:rPr>
      </w:pPr>
      <w:commentRangeStart w:id="2"/>
      <w:ins w:id="3" w:author="Fabio Furia Silva" w:date="2019-02-03T18:32:00Z">
        <w:r w:rsidRPr="00BF2AFB">
          <w:rPr>
            <w:rFonts w:cs="Times New Roman"/>
            <w:sz w:val="28"/>
            <w:szCs w:val="28"/>
          </w:rPr>
          <w:t>Glossário</w:t>
        </w:r>
      </w:ins>
      <w:commentRangeEnd w:id="2"/>
      <w:r w:rsidRPr="00BF2AFB">
        <w:rPr>
          <w:rStyle w:val="Refdecomentrio"/>
          <w:rFonts w:cs="Times New Roman"/>
          <w:sz w:val="28"/>
          <w:szCs w:val="28"/>
        </w:rPr>
        <w:commentReference w:id="2"/>
      </w:r>
    </w:p>
    <w:p w14:paraId="3CC55635" w14:textId="77777777" w:rsidR="00BF2AFB" w:rsidRPr="00BF2AFB" w:rsidRDefault="00BF2AFB" w:rsidP="00BF2AFB">
      <w:pPr>
        <w:rPr>
          <w:ins w:id="4" w:author="Fabio Furia Silva" w:date="2019-02-03T18:32:00Z"/>
          <w:lang w:val="pt-BR"/>
        </w:rPr>
      </w:pPr>
      <w:r w:rsidRPr="00BF2AFB">
        <w:rPr>
          <w:highlight w:val="yellow"/>
          <w:lang w:val="pt-BR"/>
        </w:rPr>
        <w:t>Lista de termos em ordem alfabética.</w:t>
      </w:r>
    </w:p>
    <w:p w14:paraId="7988FFCC" w14:textId="77777777" w:rsidR="00BF2AFB" w:rsidRPr="00BF2AFB" w:rsidRDefault="00BF2AFB" w:rsidP="00BF2AFB">
      <w:pPr>
        <w:pStyle w:val="Subttulo"/>
        <w:rPr>
          <w:rFonts w:cs="Times New Roman"/>
          <w:sz w:val="28"/>
          <w:szCs w:val="28"/>
        </w:rPr>
      </w:pPr>
      <w:commentRangeStart w:id="5"/>
      <w:ins w:id="6" w:author="Fabio Furia Silva" w:date="2019-02-03T18:32:00Z">
        <w:r w:rsidRPr="00BF2AFB">
          <w:rPr>
            <w:rFonts w:cs="Times New Roman"/>
            <w:sz w:val="28"/>
            <w:szCs w:val="28"/>
          </w:rPr>
          <w:t>Apêndice</w:t>
        </w:r>
      </w:ins>
      <w:commentRangeEnd w:id="5"/>
      <w:r w:rsidRPr="00BF2AFB">
        <w:rPr>
          <w:rStyle w:val="Refdecomentrio"/>
          <w:rFonts w:eastAsia="Times" w:cs="Times New Roman"/>
          <w:b w:val="0"/>
          <w:color w:val="000000"/>
          <w:sz w:val="28"/>
          <w:szCs w:val="28"/>
        </w:rPr>
        <w:commentReference w:id="5"/>
      </w:r>
    </w:p>
    <w:p w14:paraId="17CA3F6E" w14:textId="77777777" w:rsidR="00BF2AFB" w:rsidRPr="00BF2AFB" w:rsidRDefault="00BF2AFB" w:rsidP="00BF2AFB">
      <w:pPr>
        <w:rPr>
          <w:highlight w:val="yellow"/>
          <w:lang w:val="pt-BR"/>
        </w:rPr>
      </w:pPr>
      <w:r w:rsidRPr="00BF2AFB">
        <w:rPr>
          <w:highlight w:val="yellow"/>
          <w:lang w:val="pt-BR"/>
        </w:rPr>
        <w:t>Texto ou documento elaborado pelo autor, para eventualmente complementar e detalhar componentes do trabalho.</w:t>
      </w:r>
    </w:p>
    <w:p w14:paraId="44F01E6D" w14:textId="77777777" w:rsidR="00BF2AFB" w:rsidRPr="00BF2AFB" w:rsidRDefault="00BF2AFB" w:rsidP="00BF2AFB">
      <w:pPr>
        <w:rPr>
          <w:highlight w:val="yellow"/>
          <w:lang w:val="pt-BR"/>
        </w:rPr>
      </w:pPr>
      <w:r w:rsidRPr="00BF2AFB">
        <w:rPr>
          <w:highlight w:val="yellow"/>
          <w:lang w:val="pt-BR"/>
        </w:rPr>
        <w:t>O(s) apêndice(s) são identificados por letras maiúsculas consecutivas, travessão e pelos respectivos títulos. Excepcionalmente utilizam-se letras maiúsculas dobradas, na identificação dos apêndices, quando esgotadas as 23 letras do alfabeto.</w:t>
      </w:r>
    </w:p>
    <w:p w14:paraId="4ACC0FAB" w14:textId="77777777" w:rsidR="00BF2AFB" w:rsidRPr="00BF2AFB" w:rsidRDefault="00BF2AFB" w:rsidP="00BF2AFB">
      <w:pPr>
        <w:rPr>
          <w:highlight w:val="yellow"/>
          <w:lang w:val="pt-BR"/>
        </w:rPr>
      </w:pPr>
      <w:r w:rsidRPr="00BF2AFB">
        <w:rPr>
          <w:highlight w:val="yellow"/>
          <w:lang w:val="pt-BR"/>
        </w:rPr>
        <w:t>Exemplo:</w:t>
      </w:r>
    </w:p>
    <w:p w14:paraId="1181E552" w14:textId="77777777" w:rsidR="00BF2AFB" w:rsidRPr="00BF2AFB" w:rsidRDefault="00BF2AFB" w:rsidP="00BF2AFB">
      <w:pPr>
        <w:pStyle w:val="Subttulo"/>
        <w:rPr>
          <w:rFonts w:cs="Times New Roman"/>
          <w:sz w:val="28"/>
          <w:szCs w:val="28"/>
        </w:rPr>
      </w:pPr>
      <w:commentRangeStart w:id="7"/>
      <w:ins w:id="8" w:author="Fabio Furia Silva" w:date="2019-02-03T18:32:00Z">
        <w:r w:rsidRPr="00BF2AFB">
          <w:rPr>
            <w:rFonts w:cs="Times New Roman"/>
            <w:sz w:val="28"/>
            <w:szCs w:val="28"/>
          </w:rPr>
          <w:t>Anexo</w:t>
        </w:r>
      </w:ins>
      <w:commentRangeEnd w:id="7"/>
      <w:r w:rsidRPr="00BF2AFB">
        <w:rPr>
          <w:rStyle w:val="Refdecomentrio"/>
          <w:rFonts w:eastAsia="Times" w:cs="Times New Roman"/>
          <w:b w:val="0"/>
          <w:color w:val="000000"/>
          <w:sz w:val="28"/>
          <w:szCs w:val="28"/>
        </w:rPr>
        <w:commentReference w:id="7"/>
      </w:r>
    </w:p>
    <w:p w14:paraId="3F47383B" w14:textId="77777777" w:rsidR="00BF2AFB" w:rsidRPr="00BF2AFB" w:rsidRDefault="00BF2AFB" w:rsidP="00BF2AFB">
      <w:pPr>
        <w:rPr>
          <w:ins w:id="9" w:author="Fabio Furia Silva" w:date="2019-02-03T18:32:00Z"/>
          <w:lang w:val="pt-BR"/>
        </w:rPr>
      </w:pPr>
      <w:r w:rsidRPr="00BF2AFB">
        <w:rPr>
          <w:highlight w:val="yellow"/>
          <w:lang w:val="pt-BR"/>
        </w:rPr>
        <w:t>Texto ou documento não elaborado pelo autor do Trabalho: pode ser um outro Artigo, TCC, Monografia, Tese.</w:t>
      </w:r>
    </w:p>
    <w:p w14:paraId="2A45072D" w14:textId="77777777" w:rsidR="00BF2AFB" w:rsidRPr="00BF2AFB" w:rsidRDefault="00BF2AFB" w:rsidP="00BF2AFB">
      <w:pPr>
        <w:pStyle w:val="Subttulo"/>
        <w:rPr>
          <w:rFonts w:cs="Times New Roman"/>
          <w:sz w:val="28"/>
          <w:szCs w:val="28"/>
        </w:rPr>
      </w:pPr>
      <w:commentRangeStart w:id="10"/>
      <w:ins w:id="11" w:author="Fabio Furia Silva" w:date="2019-02-03T18:32:00Z">
        <w:r w:rsidRPr="00BF2AFB">
          <w:rPr>
            <w:rFonts w:cs="Times New Roman"/>
            <w:sz w:val="28"/>
            <w:szCs w:val="28"/>
          </w:rPr>
          <w:t>Agradecimentos</w:t>
        </w:r>
      </w:ins>
      <w:commentRangeEnd w:id="10"/>
      <w:r w:rsidRPr="00BF2AFB">
        <w:rPr>
          <w:rStyle w:val="Refdecomentrio"/>
          <w:rFonts w:eastAsia="Times" w:cs="Times New Roman"/>
          <w:b w:val="0"/>
          <w:color w:val="000000"/>
          <w:sz w:val="28"/>
          <w:szCs w:val="28"/>
        </w:rPr>
        <w:commentReference w:id="10"/>
      </w:r>
    </w:p>
    <w:p w14:paraId="353117B9" w14:textId="77777777" w:rsidR="00BF2AFB" w:rsidRPr="00BF2AFB" w:rsidRDefault="00BF2AFB" w:rsidP="00BF2AFB">
      <w:proofErr w:type="spellStart"/>
      <w:r w:rsidRPr="00BF2AFB">
        <w:rPr>
          <w:highlight w:val="yellow"/>
        </w:rPr>
        <w:t>Texto</w:t>
      </w:r>
      <w:proofErr w:type="spellEnd"/>
      <w:r w:rsidRPr="00BF2AFB">
        <w:rPr>
          <w:highlight w:val="yellow"/>
        </w:rPr>
        <w:t xml:space="preserve"> </w:t>
      </w:r>
      <w:proofErr w:type="spellStart"/>
      <w:r w:rsidRPr="00BF2AFB">
        <w:rPr>
          <w:highlight w:val="yellow"/>
        </w:rPr>
        <w:t>sucinto</w:t>
      </w:r>
      <w:proofErr w:type="spellEnd"/>
      <w:r w:rsidRPr="00BF2AFB">
        <w:rPr>
          <w:highlight w:val="yellow"/>
        </w:rPr>
        <w:t xml:space="preserve">, </w:t>
      </w:r>
      <w:proofErr w:type="spellStart"/>
      <w:r w:rsidRPr="00BF2AFB">
        <w:rPr>
          <w:highlight w:val="yellow"/>
        </w:rPr>
        <w:t>pré-aprovado</w:t>
      </w:r>
      <w:proofErr w:type="spellEnd"/>
    </w:p>
    <w:p w14:paraId="3767EDE6" w14:textId="77777777" w:rsidR="00F007AB" w:rsidRDefault="00F007AB" w:rsidP="00BF2AFB">
      <w:pPr>
        <w:pStyle w:val="CorpoA"/>
        <w:ind w:left="284" w:hanging="284"/>
      </w:pPr>
    </w:p>
    <w:sectPr w:rsidR="00F007AB">
      <w:headerReference w:type="default" r:id="rId17"/>
      <w:footerReference w:type="default" r:id="rId18"/>
      <w:pgSz w:w="11900" w:h="16840"/>
      <w:pgMar w:top="1985" w:right="1701" w:bottom="1418" w:left="1701" w:header="964" w:footer="964" w:gutter="0"/>
      <w:pgNumType w:start="10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Fabio Furia Silva" w:date="2019-02-03T19:56:00Z" w:initials="FF">
    <w:p w14:paraId="7976509C" w14:textId="77777777" w:rsidR="00BF2AFB" w:rsidRDefault="00BF2AFB" w:rsidP="00BF2AFB">
      <w:pPr>
        <w:pStyle w:val="Textodecomentrio"/>
      </w:pPr>
      <w:r>
        <w:rPr>
          <w:rStyle w:val="Refdecomentrio"/>
        </w:rPr>
        <w:annotationRef/>
      </w:r>
      <w:r>
        <w:t>Exemplos de referências a serem utilizados</w:t>
      </w:r>
    </w:p>
  </w:comment>
  <w:comment w:id="2" w:author="Fabio Furia Silva" w:date="2019-02-03T18:40:00Z" w:initials="FF">
    <w:p w14:paraId="4AFF5886" w14:textId="77777777" w:rsidR="00BF2AFB" w:rsidRDefault="00BF2AFB" w:rsidP="00BF2AFB">
      <w:pPr>
        <w:pStyle w:val="Textodecomentrio"/>
      </w:pPr>
      <w:r>
        <w:rPr>
          <w:rStyle w:val="Refdecomentrio"/>
        </w:rPr>
        <w:annotationRef/>
      </w:r>
      <w:r>
        <w:t>Opcional, em ordem alfabética</w:t>
      </w:r>
    </w:p>
  </w:comment>
  <w:comment w:id="5" w:author="Fabio Furia Silva" w:date="2019-02-03T18:52:00Z" w:initials="FF">
    <w:p w14:paraId="40F3DD3A" w14:textId="77777777" w:rsidR="00BF2AFB" w:rsidRDefault="00BF2AFB" w:rsidP="00BF2AFB">
      <w:pPr>
        <w:pStyle w:val="Textodecomentrio"/>
      </w:pPr>
      <w:r>
        <w:rPr>
          <w:rStyle w:val="Refdecomentrio"/>
        </w:rPr>
        <w:annotationRef/>
      </w:r>
      <w:r>
        <w:t>Opcional</w:t>
      </w:r>
    </w:p>
  </w:comment>
  <w:comment w:id="7" w:author="Fabio Furia Silva" w:date="2019-02-03T18:51:00Z" w:initials="FF">
    <w:p w14:paraId="667ADE06" w14:textId="77777777" w:rsidR="00BF2AFB" w:rsidRDefault="00BF2AFB" w:rsidP="00BF2AFB">
      <w:pPr>
        <w:pStyle w:val="Textodecomentrio"/>
      </w:pPr>
      <w:r>
        <w:rPr>
          <w:rStyle w:val="Refdecomentrio"/>
        </w:rPr>
        <w:annotationRef/>
      </w:r>
      <w:r>
        <w:t>Opcional</w:t>
      </w:r>
    </w:p>
  </w:comment>
  <w:comment w:id="10" w:author="Fabio Furia Silva" w:date="2019-02-03T19:56:00Z" w:initials="FF">
    <w:p w14:paraId="12A471DC" w14:textId="77777777" w:rsidR="00BF2AFB" w:rsidRDefault="00BF2AFB" w:rsidP="00BF2AFB">
      <w:pPr>
        <w:pStyle w:val="Textodecomentrio"/>
      </w:pPr>
      <w:r>
        <w:rPr>
          <w:rStyle w:val="Refdecomentrio"/>
        </w:rPr>
        <w:annotationRef/>
      </w:r>
      <w:r>
        <w:t>Opcional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976509C" w15:done="0"/>
  <w15:commentEx w15:paraId="4AFF5886" w15:done="0"/>
  <w15:commentEx w15:paraId="40F3DD3A" w15:done="0"/>
  <w15:commentEx w15:paraId="667ADE06" w15:done="0"/>
  <w15:commentEx w15:paraId="12A471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976509C" w16cid:durableId="224092D9"/>
  <w16cid:commentId w16cid:paraId="4AFF5886" w16cid:durableId="224092DA"/>
  <w16cid:commentId w16cid:paraId="40F3DD3A" w16cid:durableId="224092DB"/>
  <w16cid:commentId w16cid:paraId="667ADE06" w16cid:durableId="224092DC"/>
  <w16cid:commentId w16cid:paraId="12A471DC" w16cid:durableId="224092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AF1E7F" w14:textId="77777777" w:rsidR="00F21EF7" w:rsidRDefault="00F21EF7">
      <w:r>
        <w:separator/>
      </w:r>
    </w:p>
  </w:endnote>
  <w:endnote w:type="continuationSeparator" w:id="0">
    <w:p w14:paraId="33104E1E" w14:textId="77777777" w:rsidR="00F21EF7" w:rsidRDefault="00F21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Neue">
    <w:altName w:val="Times New Roman"/>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31AE9" w14:textId="77777777" w:rsidR="00F007AB" w:rsidRDefault="00F007AB">
    <w:pPr>
      <w:pStyle w:val="Cabealhoe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874354" w14:textId="77777777" w:rsidR="00F21EF7" w:rsidRDefault="00F21EF7">
      <w:r>
        <w:separator/>
      </w:r>
    </w:p>
  </w:footnote>
  <w:footnote w:type="continuationSeparator" w:id="0">
    <w:p w14:paraId="7632D048" w14:textId="77777777" w:rsidR="00F21EF7" w:rsidRDefault="00F21E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713D7" w14:textId="77777777" w:rsidR="00F007AB" w:rsidRDefault="00F007AB">
    <w:pPr>
      <w:pStyle w:val="CabealhoeRodap"/>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94F6B"/>
    <w:multiLevelType w:val="multilevel"/>
    <w:tmpl w:val="175A2F5E"/>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76743ED"/>
    <w:multiLevelType w:val="multilevel"/>
    <w:tmpl w:val="717293E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15:restartNumberingAfterBreak="0">
    <w:nsid w:val="5CA57BE6"/>
    <w:multiLevelType w:val="hybridMultilevel"/>
    <w:tmpl w:val="751C1DB8"/>
    <w:numStyleLink w:val="EstiloImportado10"/>
  </w:abstractNum>
  <w:abstractNum w:abstractNumId="3" w15:restartNumberingAfterBreak="0">
    <w:nsid w:val="5FC71D27"/>
    <w:multiLevelType w:val="hybridMultilevel"/>
    <w:tmpl w:val="0FBA8E2A"/>
    <w:styleLink w:val="EstiloImportado1"/>
    <w:lvl w:ilvl="0" w:tplc="7AE0496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56A977C">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1AE47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AC69F3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FA68BD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508F99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F440CA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804263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036549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77C31A1"/>
    <w:multiLevelType w:val="hybridMultilevel"/>
    <w:tmpl w:val="0FBA8E2A"/>
    <w:numStyleLink w:val="EstiloImportado1"/>
  </w:abstractNum>
  <w:abstractNum w:abstractNumId="5" w15:restartNumberingAfterBreak="0">
    <w:nsid w:val="7E926E67"/>
    <w:multiLevelType w:val="hybridMultilevel"/>
    <w:tmpl w:val="751C1DB8"/>
    <w:styleLink w:val="EstiloImportado10"/>
    <w:lvl w:ilvl="0" w:tplc="6F523A1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8794CBF2">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DECB79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292DBFA">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A470E842">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AAFC0EC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6E68EFFA">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3663100">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34C82884">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abio Furia Silva">
    <w15:presenceInfo w15:providerId="Windows Live" w15:userId="9a58c8a0a32987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7AB"/>
    <w:rsid w:val="000172DE"/>
    <w:rsid w:val="00035E9C"/>
    <w:rsid w:val="0006342C"/>
    <w:rsid w:val="000A7939"/>
    <w:rsid w:val="0018798E"/>
    <w:rsid w:val="00196C05"/>
    <w:rsid w:val="002B2F8A"/>
    <w:rsid w:val="0050181B"/>
    <w:rsid w:val="0058376E"/>
    <w:rsid w:val="00637A03"/>
    <w:rsid w:val="00670E26"/>
    <w:rsid w:val="007C5874"/>
    <w:rsid w:val="008427F2"/>
    <w:rsid w:val="008804F7"/>
    <w:rsid w:val="008A3CF4"/>
    <w:rsid w:val="008B271E"/>
    <w:rsid w:val="009A4CF2"/>
    <w:rsid w:val="00A82CA1"/>
    <w:rsid w:val="00AF70B7"/>
    <w:rsid w:val="00B06E05"/>
    <w:rsid w:val="00B97C0E"/>
    <w:rsid w:val="00BF2AFB"/>
    <w:rsid w:val="00F007AB"/>
    <w:rsid w:val="00F21EF7"/>
    <w:rsid w:val="00FA78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7CFBC"/>
  <w15:docId w15:val="{315D8437-F6F0-43E7-BFEB-88FDCC5EE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pt-BR" w:eastAsia="pt-B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paragraph" w:styleId="Ttulo1">
    <w:name w:val="heading 1"/>
    <w:basedOn w:val="Normal"/>
    <w:next w:val="Normal"/>
    <w:link w:val="Ttulo1Char"/>
    <w:uiPriority w:val="9"/>
    <w:qFormat/>
    <w:rsid w:val="00BF2AFB"/>
    <w:pPr>
      <w:keepNext/>
      <w:keepLines/>
      <w:numPr>
        <w:numId w:val="5"/>
      </w:numPr>
      <w:pBdr>
        <w:bar w:val="none" w:sz="0" w:color="auto"/>
      </w:pBdr>
      <w:tabs>
        <w:tab w:val="left" w:pos="720"/>
      </w:tabs>
      <w:spacing w:before="360" w:after="120"/>
      <w:jc w:val="both"/>
      <w:outlineLvl w:val="0"/>
    </w:pPr>
    <w:rPr>
      <w:rFonts w:eastAsia="Times" w:cs="Times"/>
      <w:b/>
      <w:color w:val="000000"/>
      <w:sz w:val="32"/>
      <w:szCs w:val="48"/>
      <w:bdr w:val="none" w:sz="0" w:space="0" w:color="auto"/>
      <w:lang w:val="pt-BR" w:eastAsia="pt-BR"/>
    </w:rPr>
  </w:style>
  <w:style w:type="paragraph" w:styleId="Ttulo2">
    <w:name w:val="heading 2"/>
    <w:basedOn w:val="Normal"/>
    <w:next w:val="Normal"/>
    <w:link w:val="Ttulo2Char"/>
    <w:uiPriority w:val="9"/>
    <w:unhideWhenUsed/>
    <w:qFormat/>
    <w:rsid w:val="00BF2AFB"/>
    <w:pPr>
      <w:keepNext/>
      <w:keepLines/>
      <w:numPr>
        <w:ilvl w:val="1"/>
        <w:numId w:val="5"/>
      </w:numPr>
      <w:pBdr>
        <w:bar w:val="none" w:sz="0" w:color="auto"/>
      </w:pBdr>
      <w:tabs>
        <w:tab w:val="left" w:pos="720"/>
      </w:tabs>
      <w:spacing w:before="360" w:after="80"/>
      <w:jc w:val="both"/>
      <w:outlineLvl w:val="1"/>
    </w:pPr>
    <w:rPr>
      <w:rFonts w:eastAsia="Times" w:cs="Times"/>
      <w:b/>
      <w:color w:val="000000"/>
      <w:sz w:val="28"/>
      <w:szCs w:val="36"/>
      <w:bdr w:val="none" w:sz="0" w:space="0" w:color="auto"/>
      <w:lang w:val="pt-BR" w:eastAsia="pt-BR"/>
    </w:rPr>
  </w:style>
  <w:style w:type="paragraph" w:styleId="Ttulo3">
    <w:name w:val="heading 3"/>
    <w:basedOn w:val="Normal"/>
    <w:next w:val="Normal"/>
    <w:link w:val="Ttulo3Char"/>
    <w:uiPriority w:val="9"/>
    <w:unhideWhenUsed/>
    <w:qFormat/>
    <w:rsid w:val="00BF2AFB"/>
    <w:pPr>
      <w:keepNext/>
      <w:keepLines/>
      <w:numPr>
        <w:ilvl w:val="2"/>
        <w:numId w:val="5"/>
      </w:numPr>
      <w:pBdr>
        <w:bar w:val="none" w:sz="0" w:color="auto"/>
      </w:pBdr>
      <w:tabs>
        <w:tab w:val="left" w:pos="720"/>
      </w:tabs>
      <w:spacing w:before="280" w:after="80"/>
      <w:jc w:val="both"/>
      <w:outlineLvl w:val="2"/>
    </w:pPr>
    <w:rPr>
      <w:rFonts w:eastAsia="Times" w:cs="Times"/>
      <w:b/>
      <w:color w:val="000000"/>
      <w:sz w:val="28"/>
      <w:szCs w:val="28"/>
      <w:bdr w:val="none" w:sz="0" w:space="0" w:color="auto"/>
      <w:lang w:val="pt-BR" w:eastAsia="pt-BR"/>
    </w:rPr>
  </w:style>
  <w:style w:type="paragraph" w:styleId="Ttulo4">
    <w:name w:val="heading 4"/>
    <w:basedOn w:val="Normal"/>
    <w:next w:val="Normal"/>
    <w:link w:val="Ttulo4Char"/>
    <w:uiPriority w:val="9"/>
    <w:semiHidden/>
    <w:unhideWhenUsed/>
    <w:qFormat/>
    <w:rsid w:val="00BF2AFB"/>
    <w:pPr>
      <w:keepNext/>
      <w:keepLines/>
      <w:numPr>
        <w:ilvl w:val="3"/>
        <w:numId w:val="5"/>
      </w:numPr>
      <w:pBdr>
        <w:bar w:val="none" w:sz="0" w:color="auto"/>
      </w:pBdr>
      <w:tabs>
        <w:tab w:val="left" w:pos="720"/>
      </w:tabs>
      <w:spacing w:before="240" w:after="40"/>
      <w:jc w:val="both"/>
      <w:outlineLvl w:val="3"/>
    </w:pPr>
    <w:rPr>
      <w:rFonts w:eastAsia="Times" w:cs="Times"/>
      <w:b/>
      <w:color w:val="000000"/>
      <w:bdr w:val="none" w:sz="0" w:space="0" w:color="auto"/>
      <w:lang w:val="pt-BR" w:eastAsia="pt-BR"/>
    </w:rPr>
  </w:style>
  <w:style w:type="paragraph" w:styleId="Ttulo5">
    <w:name w:val="heading 5"/>
    <w:basedOn w:val="Normal"/>
    <w:next w:val="Normal"/>
    <w:link w:val="Ttulo5Char"/>
    <w:uiPriority w:val="9"/>
    <w:semiHidden/>
    <w:unhideWhenUsed/>
    <w:qFormat/>
    <w:rsid w:val="00BF2AFB"/>
    <w:pPr>
      <w:keepNext/>
      <w:keepLines/>
      <w:numPr>
        <w:ilvl w:val="4"/>
        <w:numId w:val="5"/>
      </w:numPr>
      <w:pBdr>
        <w:bar w:val="none" w:sz="0" w:color="auto"/>
      </w:pBdr>
      <w:tabs>
        <w:tab w:val="left" w:pos="720"/>
      </w:tabs>
      <w:spacing w:before="220" w:after="40"/>
      <w:jc w:val="both"/>
      <w:outlineLvl w:val="4"/>
    </w:pPr>
    <w:rPr>
      <w:rFonts w:eastAsia="Times" w:cs="Times"/>
      <w:b/>
      <w:color w:val="000000"/>
      <w:sz w:val="22"/>
      <w:szCs w:val="22"/>
      <w:bdr w:val="none" w:sz="0" w:space="0" w:color="auto"/>
      <w:lang w:val="pt-BR" w:eastAsia="pt-BR"/>
    </w:rPr>
  </w:style>
  <w:style w:type="paragraph" w:styleId="Ttulo6">
    <w:name w:val="heading 6"/>
    <w:basedOn w:val="Normal"/>
    <w:next w:val="Normal"/>
    <w:link w:val="Ttulo6Char"/>
    <w:uiPriority w:val="9"/>
    <w:semiHidden/>
    <w:unhideWhenUsed/>
    <w:qFormat/>
    <w:rsid w:val="00BF2AFB"/>
    <w:pPr>
      <w:keepNext/>
      <w:keepLines/>
      <w:numPr>
        <w:ilvl w:val="5"/>
        <w:numId w:val="5"/>
      </w:numPr>
      <w:pBdr>
        <w:bar w:val="none" w:sz="0" w:color="auto"/>
      </w:pBdr>
      <w:tabs>
        <w:tab w:val="left" w:pos="720"/>
      </w:tabs>
      <w:spacing w:before="200" w:after="40"/>
      <w:jc w:val="both"/>
      <w:outlineLvl w:val="5"/>
    </w:pPr>
    <w:rPr>
      <w:rFonts w:eastAsia="Times" w:cs="Times"/>
      <w:b/>
      <w:color w:val="000000"/>
      <w:sz w:val="20"/>
      <w:szCs w:val="20"/>
      <w:bdr w:val="none" w:sz="0" w:space="0" w:color="auto"/>
      <w:lang w:val="pt-BR" w:eastAsia="pt-BR"/>
    </w:rPr>
  </w:style>
  <w:style w:type="paragraph" w:styleId="Ttulo7">
    <w:name w:val="heading 7"/>
    <w:basedOn w:val="Normal"/>
    <w:next w:val="Normal"/>
    <w:link w:val="Ttulo7Char"/>
    <w:uiPriority w:val="9"/>
    <w:semiHidden/>
    <w:unhideWhenUsed/>
    <w:qFormat/>
    <w:rsid w:val="00BF2AFB"/>
    <w:pPr>
      <w:keepNext/>
      <w:keepLines/>
      <w:numPr>
        <w:ilvl w:val="6"/>
        <w:numId w:val="5"/>
      </w:numPr>
      <w:pBdr>
        <w:bar w:val="none" w:sz="0" w:color="auto"/>
      </w:pBdr>
      <w:tabs>
        <w:tab w:val="left" w:pos="720"/>
      </w:tabs>
      <w:spacing w:before="40"/>
      <w:jc w:val="both"/>
      <w:outlineLvl w:val="6"/>
    </w:pPr>
    <w:rPr>
      <w:rFonts w:asciiTheme="majorHAnsi" w:eastAsiaTheme="majorEastAsia" w:hAnsiTheme="majorHAnsi" w:cstheme="majorBidi"/>
      <w:i/>
      <w:iCs/>
      <w:color w:val="243F60" w:themeColor="accent1" w:themeShade="7F"/>
      <w:bdr w:val="none" w:sz="0" w:space="0" w:color="auto"/>
      <w:lang w:val="pt-BR" w:eastAsia="pt-BR"/>
    </w:rPr>
  </w:style>
  <w:style w:type="paragraph" w:styleId="Ttulo8">
    <w:name w:val="heading 8"/>
    <w:basedOn w:val="Normal"/>
    <w:next w:val="Normal"/>
    <w:link w:val="Ttulo8Char"/>
    <w:uiPriority w:val="9"/>
    <w:semiHidden/>
    <w:unhideWhenUsed/>
    <w:qFormat/>
    <w:rsid w:val="00BF2AFB"/>
    <w:pPr>
      <w:keepNext/>
      <w:keepLines/>
      <w:numPr>
        <w:ilvl w:val="7"/>
        <w:numId w:val="5"/>
      </w:numPr>
      <w:pBdr>
        <w:bar w:val="none" w:sz="0" w:color="auto"/>
      </w:pBdr>
      <w:tabs>
        <w:tab w:val="left" w:pos="720"/>
      </w:tabs>
      <w:spacing w:before="40"/>
      <w:jc w:val="both"/>
      <w:outlineLvl w:val="7"/>
    </w:pPr>
    <w:rPr>
      <w:rFonts w:asciiTheme="majorHAnsi" w:eastAsiaTheme="majorEastAsia" w:hAnsiTheme="majorHAnsi" w:cstheme="majorBidi"/>
      <w:color w:val="272727" w:themeColor="text1" w:themeTint="D8"/>
      <w:sz w:val="21"/>
      <w:szCs w:val="21"/>
      <w:bdr w:val="none" w:sz="0" w:space="0" w:color="auto"/>
      <w:lang w:val="pt-BR" w:eastAsia="pt-BR"/>
    </w:rPr>
  </w:style>
  <w:style w:type="paragraph" w:styleId="Ttulo9">
    <w:name w:val="heading 9"/>
    <w:basedOn w:val="Normal"/>
    <w:next w:val="Normal"/>
    <w:link w:val="Ttulo9Char"/>
    <w:uiPriority w:val="9"/>
    <w:semiHidden/>
    <w:unhideWhenUsed/>
    <w:qFormat/>
    <w:rsid w:val="00BF2AFB"/>
    <w:pPr>
      <w:keepNext/>
      <w:keepLines/>
      <w:numPr>
        <w:ilvl w:val="8"/>
        <w:numId w:val="5"/>
      </w:numPr>
      <w:pBdr>
        <w:bar w:val="none" w:sz="0" w:color="auto"/>
      </w:pBdr>
      <w:tabs>
        <w:tab w:val="left" w:pos="720"/>
      </w:tabs>
      <w:spacing w:before="40"/>
      <w:jc w:val="both"/>
      <w:outlineLvl w:val="8"/>
    </w:pPr>
    <w:rPr>
      <w:rFonts w:asciiTheme="majorHAnsi" w:eastAsiaTheme="majorEastAsia" w:hAnsiTheme="majorHAnsi" w:cstheme="majorBidi"/>
      <w:i/>
      <w:iCs/>
      <w:color w:val="272727" w:themeColor="text1" w:themeTint="D8"/>
      <w:sz w:val="21"/>
      <w:szCs w:val="21"/>
      <w:bdr w:val="none" w:sz="0" w:space="0" w:color="auto"/>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alhoeRodap">
    <w:name w:val="Cabeçalho e Rodapé"/>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orpoA">
    <w:name w:val="Corpo A"/>
    <w:pPr>
      <w:tabs>
        <w:tab w:val="left" w:pos="720"/>
      </w:tabs>
      <w:spacing w:before="120"/>
      <w:jc w:val="both"/>
    </w:pPr>
    <w:rPr>
      <w:rFonts w:ascii="Times" w:hAnsi="Times" w:cs="Arial Unicode MS"/>
      <w:color w:val="000000"/>
      <w:sz w:val="24"/>
      <w:szCs w:val="24"/>
      <w:u w:color="000000"/>
      <w:lang w:val="es-ES_tradnl"/>
      <w14:textOutline w14:w="12700" w14:cap="flat" w14:cmpd="sng" w14:algn="ctr">
        <w14:noFill/>
        <w14:prstDash w14:val="solid"/>
        <w14:miter w14:lim="400000"/>
      </w14:textOutline>
    </w:rPr>
  </w:style>
  <w:style w:type="paragraph" w:customStyle="1" w:styleId="CorpoB">
    <w:name w:val="Corpo B"/>
    <w:rPr>
      <w:rFonts w:cs="Arial Unicode MS"/>
      <w:color w:val="000000"/>
      <w:sz w:val="24"/>
      <w:szCs w:val="24"/>
      <w:u w:color="000000"/>
      <w:lang w:val="pt-PT"/>
      <w14:textOutline w14:w="12700" w14:cap="flat" w14:cmpd="sng" w14:algn="ctr">
        <w14:noFill/>
        <w14:prstDash w14:val="solid"/>
        <w14:miter w14:lim="400000"/>
      </w14:textOutline>
    </w:rPr>
  </w:style>
  <w:style w:type="numbering" w:customStyle="1" w:styleId="EstiloImportado1">
    <w:name w:val="Estilo Importado 1"/>
    <w:pPr>
      <w:numPr>
        <w:numId w:val="1"/>
      </w:numPr>
    </w:pPr>
  </w:style>
  <w:style w:type="numbering" w:customStyle="1" w:styleId="EstiloImportado10">
    <w:name w:val="Estilo Importado 1.0"/>
    <w:pPr>
      <w:numPr>
        <w:numId w:val="3"/>
      </w:numPr>
    </w:pPr>
  </w:style>
  <w:style w:type="character" w:customStyle="1" w:styleId="Nenhum">
    <w:name w:val="Nenhum"/>
  </w:style>
  <w:style w:type="character" w:customStyle="1" w:styleId="Hyperlink0">
    <w:name w:val="Hyperlink.0"/>
    <w:basedOn w:val="Nenhum"/>
    <w:rPr>
      <w:rFonts w:ascii="Times" w:eastAsia="Times" w:hAnsi="Times" w:cs="Times"/>
      <w:caps w:val="0"/>
      <w:smallCaps w:val="0"/>
      <w:strike w:val="0"/>
      <w:dstrike w:val="0"/>
      <w:outline w:val="0"/>
      <w:color w:val="000000"/>
      <w:u w:val="none" w:color="000000"/>
      <w:vertAlign w:val="baseline"/>
      <w:lang w:val="pt-PT"/>
    </w:rPr>
  </w:style>
  <w:style w:type="character" w:customStyle="1" w:styleId="Ttulo1Char">
    <w:name w:val="Título 1 Char"/>
    <w:basedOn w:val="Fontepargpadro"/>
    <w:link w:val="Ttulo1"/>
    <w:uiPriority w:val="9"/>
    <w:rsid w:val="00BF2AFB"/>
    <w:rPr>
      <w:rFonts w:eastAsia="Times" w:cs="Times"/>
      <w:b/>
      <w:color w:val="000000"/>
      <w:sz w:val="32"/>
      <w:szCs w:val="48"/>
      <w:bdr w:val="none" w:sz="0" w:space="0" w:color="auto"/>
    </w:rPr>
  </w:style>
  <w:style w:type="character" w:customStyle="1" w:styleId="Ttulo2Char">
    <w:name w:val="Título 2 Char"/>
    <w:basedOn w:val="Fontepargpadro"/>
    <w:link w:val="Ttulo2"/>
    <w:uiPriority w:val="9"/>
    <w:rsid w:val="00BF2AFB"/>
    <w:rPr>
      <w:rFonts w:eastAsia="Times" w:cs="Times"/>
      <w:b/>
      <w:color w:val="000000"/>
      <w:sz w:val="28"/>
      <w:szCs w:val="36"/>
      <w:bdr w:val="none" w:sz="0" w:space="0" w:color="auto"/>
    </w:rPr>
  </w:style>
  <w:style w:type="character" w:customStyle="1" w:styleId="Ttulo3Char">
    <w:name w:val="Título 3 Char"/>
    <w:basedOn w:val="Fontepargpadro"/>
    <w:link w:val="Ttulo3"/>
    <w:uiPriority w:val="9"/>
    <w:rsid w:val="00BF2AFB"/>
    <w:rPr>
      <w:rFonts w:eastAsia="Times" w:cs="Times"/>
      <w:b/>
      <w:color w:val="000000"/>
      <w:sz w:val="28"/>
      <w:szCs w:val="28"/>
      <w:bdr w:val="none" w:sz="0" w:space="0" w:color="auto"/>
    </w:rPr>
  </w:style>
  <w:style w:type="character" w:customStyle="1" w:styleId="Ttulo4Char">
    <w:name w:val="Título 4 Char"/>
    <w:basedOn w:val="Fontepargpadro"/>
    <w:link w:val="Ttulo4"/>
    <w:uiPriority w:val="9"/>
    <w:semiHidden/>
    <w:rsid w:val="00BF2AFB"/>
    <w:rPr>
      <w:rFonts w:eastAsia="Times" w:cs="Times"/>
      <w:b/>
      <w:color w:val="000000"/>
      <w:sz w:val="24"/>
      <w:szCs w:val="24"/>
      <w:bdr w:val="none" w:sz="0" w:space="0" w:color="auto"/>
    </w:rPr>
  </w:style>
  <w:style w:type="character" w:customStyle="1" w:styleId="Ttulo5Char">
    <w:name w:val="Título 5 Char"/>
    <w:basedOn w:val="Fontepargpadro"/>
    <w:link w:val="Ttulo5"/>
    <w:uiPriority w:val="9"/>
    <w:semiHidden/>
    <w:rsid w:val="00BF2AFB"/>
    <w:rPr>
      <w:rFonts w:eastAsia="Times" w:cs="Times"/>
      <w:b/>
      <w:color w:val="000000"/>
      <w:sz w:val="22"/>
      <w:szCs w:val="22"/>
      <w:bdr w:val="none" w:sz="0" w:space="0" w:color="auto"/>
    </w:rPr>
  </w:style>
  <w:style w:type="character" w:customStyle="1" w:styleId="Ttulo6Char">
    <w:name w:val="Título 6 Char"/>
    <w:basedOn w:val="Fontepargpadro"/>
    <w:link w:val="Ttulo6"/>
    <w:uiPriority w:val="9"/>
    <w:semiHidden/>
    <w:rsid w:val="00BF2AFB"/>
    <w:rPr>
      <w:rFonts w:eastAsia="Times" w:cs="Times"/>
      <w:b/>
      <w:color w:val="000000"/>
      <w:bdr w:val="none" w:sz="0" w:space="0" w:color="auto"/>
    </w:rPr>
  </w:style>
  <w:style w:type="character" w:customStyle="1" w:styleId="Ttulo7Char">
    <w:name w:val="Título 7 Char"/>
    <w:basedOn w:val="Fontepargpadro"/>
    <w:link w:val="Ttulo7"/>
    <w:uiPriority w:val="9"/>
    <w:semiHidden/>
    <w:rsid w:val="00BF2AFB"/>
    <w:rPr>
      <w:rFonts w:asciiTheme="majorHAnsi" w:eastAsiaTheme="majorEastAsia" w:hAnsiTheme="majorHAnsi" w:cstheme="majorBidi"/>
      <w:i/>
      <w:iCs/>
      <w:color w:val="243F60" w:themeColor="accent1" w:themeShade="7F"/>
      <w:sz w:val="24"/>
      <w:szCs w:val="24"/>
      <w:bdr w:val="none" w:sz="0" w:space="0" w:color="auto"/>
    </w:rPr>
  </w:style>
  <w:style w:type="character" w:customStyle="1" w:styleId="Ttulo8Char">
    <w:name w:val="Título 8 Char"/>
    <w:basedOn w:val="Fontepargpadro"/>
    <w:link w:val="Ttulo8"/>
    <w:uiPriority w:val="9"/>
    <w:semiHidden/>
    <w:rsid w:val="00BF2AFB"/>
    <w:rPr>
      <w:rFonts w:asciiTheme="majorHAnsi" w:eastAsiaTheme="majorEastAsia" w:hAnsiTheme="majorHAnsi" w:cstheme="majorBidi"/>
      <w:color w:val="272727" w:themeColor="text1" w:themeTint="D8"/>
      <w:sz w:val="21"/>
      <w:szCs w:val="21"/>
      <w:bdr w:val="none" w:sz="0" w:space="0" w:color="auto"/>
    </w:rPr>
  </w:style>
  <w:style w:type="character" w:customStyle="1" w:styleId="Ttulo9Char">
    <w:name w:val="Título 9 Char"/>
    <w:basedOn w:val="Fontepargpadro"/>
    <w:link w:val="Ttulo9"/>
    <w:uiPriority w:val="9"/>
    <w:semiHidden/>
    <w:rsid w:val="00BF2AFB"/>
    <w:rPr>
      <w:rFonts w:asciiTheme="majorHAnsi" w:eastAsiaTheme="majorEastAsia" w:hAnsiTheme="majorHAnsi" w:cstheme="majorBidi"/>
      <w:i/>
      <w:iCs/>
      <w:color w:val="272727" w:themeColor="text1" w:themeTint="D8"/>
      <w:sz w:val="21"/>
      <w:szCs w:val="21"/>
      <w:bdr w:val="none" w:sz="0" w:space="0" w:color="auto"/>
    </w:rPr>
  </w:style>
  <w:style w:type="paragraph" w:styleId="Subttulo">
    <w:name w:val="Subtitle"/>
    <w:basedOn w:val="Normal"/>
    <w:next w:val="Normal"/>
    <w:link w:val="SubttuloChar"/>
    <w:uiPriority w:val="11"/>
    <w:qFormat/>
    <w:rsid w:val="00BF2AFB"/>
    <w:pPr>
      <w:keepNext/>
      <w:keepLines/>
      <w:pBdr>
        <w:bar w:val="none" w:sz="0" w:color="auto"/>
      </w:pBdr>
      <w:tabs>
        <w:tab w:val="left" w:pos="720"/>
      </w:tabs>
      <w:spacing w:before="360" w:after="80"/>
      <w:ind w:firstLine="567"/>
      <w:jc w:val="both"/>
    </w:pPr>
    <w:rPr>
      <w:rFonts w:eastAsia="Georgia" w:cs="Georgia"/>
      <w:b/>
      <w:sz w:val="32"/>
      <w:szCs w:val="48"/>
      <w:bdr w:val="none" w:sz="0" w:space="0" w:color="auto"/>
      <w:lang w:val="pt-BR" w:eastAsia="pt-BR"/>
    </w:rPr>
  </w:style>
  <w:style w:type="character" w:customStyle="1" w:styleId="SubttuloChar">
    <w:name w:val="Subtítulo Char"/>
    <w:basedOn w:val="Fontepargpadro"/>
    <w:link w:val="Subttulo"/>
    <w:uiPriority w:val="11"/>
    <w:rsid w:val="00BF2AFB"/>
    <w:rPr>
      <w:rFonts w:eastAsia="Georgia" w:cs="Georgia"/>
      <w:b/>
      <w:sz w:val="32"/>
      <w:szCs w:val="48"/>
      <w:bdr w:val="none" w:sz="0" w:space="0" w:color="auto"/>
    </w:rPr>
  </w:style>
  <w:style w:type="character" w:styleId="Refdecomentrio">
    <w:name w:val="annotation reference"/>
    <w:basedOn w:val="Fontepargpadro"/>
    <w:uiPriority w:val="99"/>
    <w:semiHidden/>
    <w:unhideWhenUsed/>
    <w:rsid w:val="00BF2AFB"/>
    <w:rPr>
      <w:sz w:val="16"/>
      <w:szCs w:val="16"/>
    </w:rPr>
  </w:style>
  <w:style w:type="paragraph" w:styleId="Textodecomentrio">
    <w:name w:val="annotation text"/>
    <w:basedOn w:val="Normal"/>
    <w:link w:val="TextodecomentrioChar"/>
    <w:uiPriority w:val="99"/>
    <w:unhideWhenUsed/>
    <w:rsid w:val="00BF2AFB"/>
    <w:pPr>
      <w:pBdr>
        <w:bar w:val="none" w:sz="0" w:color="auto"/>
      </w:pBdr>
      <w:tabs>
        <w:tab w:val="left" w:pos="720"/>
      </w:tabs>
      <w:ind w:firstLine="567"/>
      <w:jc w:val="both"/>
    </w:pPr>
    <w:rPr>
      <w:rFonts w:eastAsia="Times" w:cs="Times"/>
      <w:color w:val="000000"/>
      <w:sz w:val="20"/>
      <w:szCs w:val="20"/>
      <w:bdr w:val="none" w:sz="0" w:space="0" w:color="auto"/>
      <w:lang w:val="pt-BR" w:eastAsia="pt-BR"/>
    </w:rPr>
  </w:style>
  <w:style w:type="character" w:customStyle="1" w:styleId="TextodecomentrioChar">
    <w:name w:val="Texto de comentário Char"/>
    <w:basedOn w:val="Fontepargpadro"/>
    <w:link w:val="Textodecomentrio"/>
    <w:uiPriority w:val="99"/>
    <w:rsid w:val="00BF2AFB"/>
    <w:rPr>
      <w:rFonts w:eastAsia="Times" w:cs="Times"/>
      <w:color w:val="000000"/>
      <w:bdr w:val="none" w:sz="0" w:space="0" w:color="auto"/>
    </w:rPr>
  </w:style>
  <w:style w:type="paragraph" w:styleId="Textodebalo">
    <w:name w:val="Balloon Text"/>
    <w:basedOn w:val="Normal"/>
    <w:link w:val="TextodebaloChar"/>
    <w:uiPriority w:val="99"/>
    <w:semiHidden/>
    <w:unhideWhenUsed/>
    <w:rsid w:val="002B2F8A"/>
    <w:rPr>
      <w:rFonts w:ascii="Segoe UI" w:hAnsi="Segoe UI" w:cs="Segoe UI"/>
      <w:sz w:val="18"/>
      <w:szCs w:val="18"/>
    </w:rPr>
  </w:style>
  <w:style w:type="character" w:customStyle="1" w:styleId="TextodebaloChar">
    <w:name w:val="Texto de balão Char"/>
    <w:basedOn w:val="Fontepargpadro"/>
    <w:link w:val="Textodebalo"/>
    <w:uiPriority w:val="99"/>
    <w:semiHidden/>
    <w:rsid w:val="002B2F8A"/>
    <w:rPr>
      <w:rFonts w:ascii="Segoe UI" w:hAnsi="Segoe UI" w:cs="Segoe UI"/>
      <w:sz w:val="18"/>
      <w:szCs w:val="18"/>
      <w:lang w:val="en-US" w:eastAsia="en-US"/>
    </w:rPr>
  </w:style>
  <w:style w:type="paragraph" w:styleId="Pr-formataoHTML">
    <w:name w:val="HTML Preformatted"/>
    <w:basedOn w:val="Normal"/>
    <w:link w:val="Pr-formataoHTMLChar"/>
    <w:uiPriority w:val="99"/>
    <w:semiHidden/>
    <w:unhideWhenUsed/>
    <w:rsid w:val="0006342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pt-BR" w:eastAsia="pt-BR"/>
    </w:rPr>
  </w:style>
  <w:style w:type="character" w:customStyle="1" w:styleId="Pr-formataoHTMLChar">
    <w:name w:val="Pré-formatação HTML Char"/>
    <w:basedOn w:val="Fontepargpadro"/>
    <w:link w:val="Pr-formataoHTML"/>
    <w:uiPriority w:val="99"/>
    <w:semiHidden/>
    <w:rsid w:val="0006342C"/>
    <w:rPr>
      <w:rFonts w:ascii="Courier New" w:eastAsia="Times New Roman" w:hAnsi="Courier New" w:cs="Courier New"/>
      <w:bdr w:val="none" w:sz="0" w:space="0" w:color="auto"/>
    </w:rPr>
  </w:style>
  <w:style w:type="table" w:styleId="Tabelacomgrade">
    <w:name w:val="Table Grid"/>
    <w:basedOn w:val="Tabelanormal"/>
    <w:uiPriority w:val="39"/>
    <w:rsid w:val="008B27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B271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258648">
      <w:bodyDiv w:val="1"/>
      <w:marLeft w:val="0"/>
      <w:marRight w:val="0"/>
      <w:marTop w:val="0"/>
      <w:marBottom w:val="0"/>
      <w:divBdr>
        <w:top w:val="none" w:sz="0" w:space="0" w:color="auto"/>
        <w:left w:val="none" w:sz="0" w:space="0" w:color="auto"/>
        <w:bottom w:val="none" w:sz="0" w:space="0" w:color="auto"/>
        <w:right w:val="none" w:sz="0" w:space="0" w:color="auto"/>
      </w:divBdr>
    </w:div>
    <w:div w:id="1335839597">
      <w:bodyDiv w:val="1"/>
      <w:marLeft w:val="0"/>
      <w:marRight w:val="0"/>
      <w:marTop w:val="0"/>
      <w:marBottom w:val="0"/>
      <w:divBdr>
        <w:top w:val="none" w:sz="0" w:space="0" w:color="auto"/>
        <w:left w:val="none" w:sz="0" w:space="0" w:color="auto"/>
        <w:bottom w:val="none" w:sz="0" w:space="0" w:color="auto"/>
        <w:right w:val="none" w:sz="0" w:space="0" w:color="auto"/>
      </w:divBdr>
    </w:div>
    <w:div w:id="1941377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uccas.santos@aluno.faculdadeimpacta.com.br" TargetMode="External"/><Relationship Id="rId13" Type="http://schemas.openxmlformats.org/officeDocument/2006/relationships/hyperlink" Target="http://reality.sgi.com/employees/jam_sb/mocap/MoCapWP_v2.0.html"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bruna.oliveira@aluno.faculdadeimpacta.com.br" TargetMode="Externa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microsoft.com/office/2011/relationships/commentsExtended" Target="commentsExtended.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yago.marques@aluno.faculdadeimpacta.com.br" TargetMode="Externa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1499</Words>
  <Characters>8098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Bruna Coki de Oliveira</dc:creator>
  <cp:lastModifiedBy>DEll</cp:lastModifiedBy>
  <cp:revision>3</cp:revision>
  <dcterms:created xsi:type="dcterms:W3CDTF">2020-04-14T22:52:00Z</dcterms:created>
  <dcterms:modified xsi:type="dcterms:W3CDTF">2020-04-15T01:24:00Z</dcterms:modified>
</cp:coreProperties>
</file>